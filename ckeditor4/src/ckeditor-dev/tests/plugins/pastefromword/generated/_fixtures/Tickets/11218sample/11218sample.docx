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9DF" w:rsidRDefault="009A69DF" w:rsidP="009A69DF">
      <w:pPr>
        <w:pStyle w:val="Heading1"/>
      </w:pPr>
      <w:r>
        <w:t xml:space="preserve">Market Valuations and Expected Returns – </w:t>
      </w:r>
      <w:r>
        <w:rPr>
          <w:rFonts w:hint="eastAsia"/>
        </w:rPr>
        <w:t>Jun</w:t>
      </w:r>
      <w:r>
        <w:t xml:space="preserve">. </w:t>
      </w:r>
      <w:r>
        <w:rPr>
          <w:rFonts w:hint="eastAsia"/>
        </w:rPr>
        <w:t>6</w:t>
      </w:r>
      <w:r>
        <w:t>, 2013</w:t>
      </w:r>
    </w:p>
    <w:p w:rsidR="009A69DF" w:rsidRDefault="009A69DF" w:rsidP="009A69DF">
      <w:pPr>
        <w:spacing w:after="240" w:line="240" w:lineRule="auto"/>
        <w:rPr>
          <w:rFonts w:ascii="Times New Roman" w:hAnsi="Times New Roman" w:cs="Times New Roman"/>
          <w:sz w:val="24"/>
          <w:szCs w:val="24"/>
        </w:rPr>
      </w:pPr>
    </w:p>
    <w:p w:rsidR="00CA368F" w:rsidDel="00827DEB" w:rsidRDefault="00946C11" w:rsidP="00827DEB">
      <w:pPr>
        <w:spacing w:after="240" w:line="240" w:lineRule="auto"/>
        <w:rPr>
          <w:del w:id="0" w:author="gurufocus" w:date="2013-11-26T14:57:00Z"/>
          <w:rFonts w:ascii="Times New Roman" w:hAnsi="Times New Roman" w:cs="Times New Roman"/>
          <w:sz w:val="24"/>
          <w:szCs w:val="24"/>
        </w:rPr>
      </w:pPr>
      <w:r w:rsidRPr="00946C11">
        <w:rPr>
          <w:rFonts w:ascii="Times New Roman" w:eastAsia="Times New Roman" w:hAnsi="Times New Roman" w:cs="Times New Roman" w:hint="eastAsia"/>
          <w:sz w:val="24"/>
          <w:szCs w:val="24"/>
        </w:rPr>
        <w:t xml:space="preserve">In the first half of 2013, the stock market gained 2.44% in </w:t>
      </w:r>
      <w:r w:rsidRPr="00946C11">
        <w:rPr>
          <w:rFonts w:ascii="Times New Roman" w:eastAsia="Times New Roman" w:hAnsi="Times New Roman" w:cs="Times New Roman"/>
          <w:sz w:val="24"/>
          <w:szCs w:val="24"/>
        </w:rPr>
        <w:t>January</w:t>
      </w:r>
      <w:r w:rsidRPr="00946C11">
        <w:rPr>
          <w:rFonts w:ascii="Times New Roman" w:eastAsia="Times New Roman" w:hAnsi="Times New Roman" w:cs="Times New Roman" w:hint="eastAsia"/>
          <w:sz w:val="24"/>
          <w:szCs w:val="24"/>
        </w:rPr>
        <w:t xml:space="preserve">, 0.10% in </w:t>
      </w:r>
      <w:r w:rsidRPr="00946C11">
        <w:rPr>
          <w:rFonts w:ascii="Times New Roman" w:eastAsia="Times New Roman" w:hAnsi="Times New Roman" w:cs="Times New Roman"/>
          <w:sz w:val="24"/>
          <w:szCs w:val="24"/>
        </w:rPr>
        <w:t>February</w:t>
      </w:r>
      <w:r w:rsidRPr="00946C11">
        <w:rPr>
          <w:rFonts w:ascii="Times New Roman" w:eastAsia="Times New Roman" w:hAnsi="Times New Roman" w:cs="Times New Roman" w:hint="eastAsia"/>
          <w:sz w:val="24"/>
          <w:szCs w:val="24"/>
        </w:rPr>
        <w:t xml:space="preserve">, 3.36% in March, 2.27% in April, and 3.04% in May. </w:t>
      </w:r>
      <w:r w:rsidR="009A69DF" w:rsidRPr="009A69DF">
        <w:rPr>
          <w:rFonts w:ascii="Times New Roman" w:eastAsia="Times New Roman" w:hAnsi="Times New Roman" w:cs="Times New Roman"/>
          <w:sz w:val="24"/>
          <w:szCs w:val="24"/>
        </w:rPr>
        <w:t xml:space="preserve">This is after a double-digit return gain in 2012. There is a saying that if the market is up in January, it will be up for the year. </w:t>
      </w:r>
      <w:r w:rsidR="002A0527">
        <w:rPr>
          <w:rFonts w:ascii="Times New Roman" w:eastAsia="Times New Roman" w:hAnsi="Times New Roman" w:cs="Times New Roman"/>
          <w:sz w:val="24"/>
          <w:szCs w:val="24"/>
        </w:rPr>
        <w:t xml:space="preserve">We don’t know if this is true, it looks that way at least so far this year. </w:t>
      </w:r>
      <w:r w:rsidR="009A69DF" w:rsidRPr="009A69DF">
        <w:rPr>
          <w:rFonts w:ascii="Times New Roman" w:eastAsia="Times New Roman" w:hAnsi="Times New Roman" w:cs="Times New Roman"/>
          <w:sz w:val="24"/>
          <w:szCs w:val="24"/>
        </w:rPr>
        <w:t>As investors are happier with the higher balances in their account, they should never forget the word “RISK”, which is directly linked to the valuations of the asset they own. A higher current valuation always implies a lower future returns.</w:t>
      </w:r>
      <w:r w:rsidR="009A69DF" w:rsidRPr="009A69DF">
        <w:rPr>
          <w:rFonts w:ascii="Times New Roman" w:eastAsia="Times New Roman" w:hAnsi="Times New Roman" w:cs="Times New Roman"/>
          <w:sz w:val="24"/>
          <w:szCs w:val="24"/>
        </w:rPr>
        <w:br/>
      </w:r>
      <w:r w:rsidR="009A69DF" w:rsidRPr="009A69DF">
        <w:rPr>
          <w:rFonts w:ascii="Times New Roman" w:eastAsia="Times New Roman" w:hAnsi="Times New Roman" w:cs="Times New Roman"/>
          <w:sz w:val="24"/>
          <w:szCs w:val="24"/>
        </w:rPr>
        <w:br/>
      </w:r>
      <w:del w:id="1" w:author="gurufocus" w:date="2013-11-26T14:57:00Z">
        <w:r w:rsidR="009A69DF" w:rsidRPr="009A69DF" w:rsidDel="00827DEB">
          <w:rPr>
            <w:rFonts w:ascii="Times New Roman" w:eastAsia="Times New Roman" w:hAnsi="Times New Roman" w:cs="Times New Roman"/>
            <w:sz w:val="24"/>
            <w:szCs w:val="24"/>
          </w:rPr>
          <w:delText xml:space="preserve">GuruFocus hosts three pages about market valuations. The first is the </w:delText>
        </w:r>
        <w:r w:rsidR="008138EA" w:rsidDel="00827DEB">
          <w:fldChar w:fldCharType="begin"/>
        </w:r>
        <w:r w:rsidR="008138EA" w:rsidDel="00827DEB">
          <w:delInstrText>HYPERLINK "http://www.gurufocus.com/stock-market-valuations.php"</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market valuation based on the ratio of total market cap over GDP</w:delText>
        </w:r>
        <w:r w:rsidR="008138EA" w:rsidDel="00827DEB">
          <w:fldChar w:fldCharType="end"/>
        </w:r>
        <w:r w:rsidR="009A69DF" w:rsidRPr="009A69DF" w:rsidDel="00827DEB">
          <w:rPr>
            <w:rFonts w:ascii="Times New Roman" w:eastAsia="Times New Roman" w:hAnsi="Times New Roman" w:cs="Times New Roman"/>
            <w:sz w:val="24"/>
            <w:szCs w:val="24"/>
          </w:rPr>
          <w:delText xml:space="preserve">; the second is the measurement of </w:delText>
        </w:r>
        <w:r w:rsidR="008138EA" w:rsidDel="00827DEB">
          <w:fldChar w:fldCharType="begin"/>
        </w:r>
        <w:r w:rsidR="008138EA" w:rsidDel="00827DEB">
          <w:delInstrText>HYPERLINK "http://www.gurufocus.com/shiller-PE.php"</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the U.S. market valuation based on the Shiller P/E</w:delText>
        </w:r>
        <w:r w:rsidR="008138EA" w:rsidDel="00827DEB">
          <w:fldChar w:fldCharType="end"/>
        </w:r>
        <w:r w:rsidR="009A69DF" w:rsidRPr="009A69DF" w:rsidDel="00827DEB">
          <w:rPr>
            <w:rFonts w:ascii="Times New Roman" w:eastAsia="Times New Roman" w:hAnsi="Times New Roman" w:cs="Times New Roman"/>
            <w:sz w:val="24"/>
            <w:szCs w:val="24"/>
          </w:rPr>
          <w:delText xml:space="preserve">. These pages are for US market. We have also created a new page for international markets. </w:delText>
        </w:r>
        <w:r w:rsidR="008138EA" w:rsidDel="00827DEB">
          <w:fldChar w:fldCharType="begin"/>
        </w:r>
        <w:r w:rsidR="008138EA" w:rsidDel="00827DEB">
          <w:delInstrText>HYPERLINK "http://www.gurufocus.com/global-market-valuation.php"</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You can check it out here</w:delText>
        </w:r>
        <w:r w:rsidR="008138EA" w:rsidDel="00827DEB">
          <w:fldChar w:fldCharType="end"/>
        </w:r>
        <w:r w:rsidR="009A69DF" w:rsidRPr="009A69DF" w:rsidDel="00827DEB">
          <w:rPr>
            <w:rFonts w:ascii="Times New Roman" w:eastAsia="Times New Roman" w:hAnsi="Times New Roman" w:cs="Times New Roman"/>
            <w:sz w:val="24"/>
            <w:szCs w:val="24"/>
          </w:rPr>
          <w:delText>. All pages are updated at least daily. Monthly data is displayed for international market.</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b/>
            <w:bCs/>
            <w:sz w:val="24"/>
            <w:szCs w:val="24"/>
          </w:rPr>
          <w:delText>Why is this important?</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delText xml:space="preserve">As pointed out by </w:delText>
        </w:r>
        <w:r w:rsidR="008138EA" w:rsidDel="00827DEB">
          <w:fldChar w:fldCharType="begin"/>
        </w:r>
        <w:r w:rsidR="008138EA" w:rsidDel="00827DEB">
          <w:delInstrText>HYPERLINK "http://www.gurufocus.com/StockBuy.php?GuruName=Warren+Buffett"</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Warren Buffett</w:delText>
        </w:r>
        <w:r w:rsidR="008138EA" w:rsidDel="00827DEB">
          <w:fldChar w:fldCharType="end"/>
        </w:r>
        <w:r w:rsidR="009A69DF" w:rsidRPr="009A69DF" w:rsidDel="00827DEB">
          <w:rPr>
            <w:rFonts w:ascii="Times New Roman" w:eastAsia="Times New Roman" w:hAnsi="Times New Roman" w:cs="Times New Roman"/>
            <w:sz w:val="24"/>
            <w:szCs w:val="24"/>
          </w:rPr>
          <w:delText xml:space="preserve">, the percentage of total market cap (TMC) relative to the U.S. GNP is “probably the best single measure of where valuations stand at any given moment.” </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delText xml:space="preserve">Knowing the overall market valuation and the expected market returns will give investors a clearer head on where we stand for future market returns. When the overall market is expensive and positioned for poor returns, the overall market risk is high. It is important for investors to be aware of this and take consideration of this in their asset allocation and investing strategies. </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delText>Please keep in mind that the long-term valuations published here do not predict short-term market movement. But they have done a good job predicting the long-term market returns and risks.</w:delText>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delText xml:space="preserve">Wise man </w:delText>
        </w:r>
        <w:r w:rsidR="008138EA" w:rsidDel="00827DEB">
          <w:fldChar w:fldCharType="begin"/>
        </w:r>
        <w:r w:rsidR="008138EA" w:rsidDel="00827DEB">
          <w:delInstrText>HYPERLINK "http://www.gurufocus.com/StockBuy.php?GuruName=Howard+Marks"</w:delInstrText>
        </w:r>
        <w:r w:rsidR="008138EA" w:rsidDel="00827DEB">
          <w:fldChar w:fldCharType="separate"/>
        </w:r>
        <w:r w:rsidR="009A69DF" w:rsidRPr="009A69DF" w:rsidDel="00827DEB">
          <w:rPr>
            <w:rFonts w:ascii="Times New Roman" w:eastAsia="Times New Roman" w:hAnsi="Times New Roman" w:cs="Times New Roman"/>
            <w:color w:val="0000FF"/>
            <w:sz w:val="24"/>
            <w:szCs w:val="24"/>
            <w:u w:val="single"/>
          </w:rPr>
          <w:delText>Howard Marks</w:delText>
        </w:r>
        <w:r w:rsidR="008138EA" w:rsidDel="00827DEB">
          <w:fldChar w:fldCharType="end"/>
        </w:r>
        <w:r w:rsidR="009A69DF" w:rsidRPr="009A69DF" w:rsidDel="00827DEB">
          <w:rPr>
            <w:rFonts w:ascii="Times New Roman" w:eastAsia="Times New Roman" w:hAnsi="Times New Roman" w:cs="Times New Roman"/>
            <w:sz w:val="24"/>
            <w:szCs w:val="24"/>
          </w:rPr>
          <w:delText xml:space="preserve"> also pointed out that investors should always know where we are with the market. Predicting the direction of the market is hard. But investors can always make educated decisions based on current conditions.</w:delText>
        </w:r>
      </w:del>
    </w:p>
    <w:p w:rsidR="00CA368F" w:rsidDel="00827DEB" w:rsidRDefault="009A69DF" w:rsidP="00827DEB">
      <w:pPr>
        <w:spacing w:after="240" w:line="240" w:lineRule="auto"/>
        <w:rPr>
          <w:del w:id="2" w:author="gurufocus" w:date="2013-11-26T14:57:00Z"/>
          <w:rFonts w:ascii="Times New Roman" w:hAnsi="Times New Roman" w:cs="Times New Roman"/>
          <w:sz w:val="24"/>
          <w:szCs w:val="24"/>
        </w:rPr>
        <w:pPrChange w:id="3" w:author="gurufocus" w:date="2013-11-26T14:57:00Z">
          <w:pPr>
            <w:spacing w:after="240" w:line="240" w:lineRule="auto"/>
          </w:pPr>
        </w:pPrChange>
      </w:pPr>
      <w:del w:id="4" w:author="gurufocus" w:date="2013-11-26T14:57:00Z">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Why did we develop these pages?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We developed these pages because of the lessons we learned over the years of value investing. From the market crashes in 2001-2002 and 2008-2009, we learned that value investors should also keep an eye on overall market valuation. Many times value investors tend to find cheaper stocks in any market. But a lot of times the stocks they found are just cheaper, instead of cheap. Keeping an eye on the overall market valuation will help us to focus on absolute value instead of relative value.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The indicators we develop focus on </w:delText>
        </w:r>
        <w:r w:rsidR="00CA368F" w:rsidDel="00827DEB">
          <w:rPr>
            <w:rFonts w:ascii="Times New Roman" w:hAnsi="Times New Roman" w:cs="Times New Roman" w:hint="eastAsia"/>
            <w:sz w:val="24"/>
            <w:szCs w:val="24"/>
          </w:rPr>
          <w:delText xml:space="preserve">the </w:delText>
        </w:r>
        <w:r w:rsidRPr="009A69DF" w:rsidDel="00827DEB">
          <w:rPr>
            <w:rFonts w:ascii="Times New Roman" w:eastAsia="Times New Roman" w:hAnsi="Times New Roman" w:cs="Times New Roman"/>
            <w:sz w:val="24"/>
            <w:szCs w:val="24"/>
          </w:rPr>
          <w:delText>long term. They will provide a more objective view on the market.</w:delText>
        </w:r>
      </w:del>
    </w:p>
    <w:p w:rsidR="001A3C14" w:rsidDel="00827DEB" w:rsidRDefault="009A69DF" w:rsidP="00827DEB">
      <w:pPr>
        <w:spacing w:after="240" w:line="240" w:lineRule="auto"/>
        <w:rPr>
          <w:del w:id="5" w:author="gurufocus" w:date="2013-11-26T14:57:00Z"/>
          <w:rFonts w:ascii="Times New Roman" w:hAnsi="Times New Roman" w:cs="Times New Roman"/>
          <w:sz w:val="24"/>
          <w:szCs w:val="24"/>
        </w:rPr>
        <w:pPrChange w:id="6" w:author="gurufocus" w:date="2013-11-26T14:57:00Z">
          <w:pPr>
            <w:spacing w:after="240" w:line="240" w:lineRule="auto"/>
          </w:pPr>
        </w:pPrChange>
      </w:pPr>
      <w:del w:id="7" w:author="gurufocus" w:date="2013-11-26T14:57:00Z">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Ratio of Total Market Cap over GDP - Market Valuation and Implied Returns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The information about the market valuation and the implied return </w:delText>
        </w:r>
        <w:r w:rsidR="008138EA" w:rsidDel="00827DEB">
          <w:fldChar w:fldCharType="begin"/>
        </w:r>
        <w:r w:rsidR="008138EA" w:rsidDel="00827DEB">
          <w:delInstrText>HYPERLINK "http://www.gurufocus.com/stock-market-valuations.php"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based on the ratio of the total market cap over GDP is updated daily</w:delText>
        </w:r>
        <w:r w:rsidR="008138EA" w:rsidDel="00827DEB">
          <w:fldChar w:fldCharType="end"/>
        </w:r>
        <w:r w:rsidRPr="009A69DF" w:rsidDel="00827DEB">
          <w:rPr>
            <w:rFonts w:ascii="Times New Roman" w:eastAsia="Times New Roman" w:hAnsi="Times New Roman" w:cs="Times New Roman"/>
            <w:sz w:val="24"/>
            <w:szCs w:val="24"/>
          </w:rPr>
          <w:delText>. The total market cap as measured by Wilshire 5000 index is now 10</w:delText>
        </w:r>
        <w:r w:rsidR="001A3C14" w:rsidDel="00827DEB">
          <w:rPr>
            <w:rFonts w:ascii="Times New Roman" w:hAnsi="Times New Roman" w:cs="Times New Roman" w:hint="eastAsia"/>
            <w:sz w:val="24"/>
            <w:szCs w:val="24"/>
          </w:rPr>
          <w:delText>7.5</w:delText>
        </w:r>
        <w:r w:rsidRPr="009A69DF" w:rsidDel="00827DEB">
          <w:rPr>
            <w:rFonts w:ascii="Times New Roman" w:eastAsia="Times New Roman" w:hAnsi="Times New Roman" w:cs="Times New Roman"/>
            <w:sz w:val="24"/>
            <w:szCs w:val="24"/>
          </w:rPr>
          <w:delText xml:space="preserve">% of the US GDP. The stock market </w:delText>
        </w:r>
        <w:r w:rsidR="001A3C14" w:rsidDel="00827DEB">
          <w:rPr>
            <w:rFonts w:ascii="Times New Roman" w:hAnsi="Times New Roman" w:cs="Times New Roman" w:hint="eastAsia"/>
            <w:sz w:val="24"/>
            <w:szCs w:val="24"/>
          </w:rPr>
          <w:delText>is likely to</w:delText>
        </w:r>
        <w:r w:rsidRPr="009A69DF" w:rsidDel="00827DEB">
          <w:rPr>
            <w:rFonts w:ascii="Times New Roman" w:eastAsia="Times New Roman" w:hAnsi="Times New Roman" w:cs="Times New Roman"/>
            <w:sz w:val="24"/>
            <w:szCs w:val="24"/>
          </w:rPr>
          <w:delText xml:space="preserve"> return about </w:delText>
        </w:r>
        <w:r w:rsidR="001A3C14" w:rsidDel="00827DEB">
          <w:rPr>
            <w:rFonts w:ascii="Times New Roman" w:hAnsi="Times New Roman" w:cs="Times New Roman" w:hint="eastAsia"/>
            <w:sz w:val="24"/>
            <w:szCs w:val="24"/>
          </w:rPr>
          <w:delText>2.7</w:delText>
        </w:r>
        <w:r w:rsidRPr="009A69DF" w:rsidDel="00827DEB">
          <w:rPr>
            <w:rFonts w:ascii="Times New Roman" w:eastAsia="Times New Roman" w:hAnsi="Times New Roman" w:cs="Times New Roman"/>
            <w:sz w:val="24"/>
            <w:szCs w:val="24"/>
          </w:rPr>
          <w:delText xml:space="preserve">% a year in the coming years. As a comparison, </w:delText>
        </w:r>
        <w:r w:rsidR="00422615" w:rsidDel="00827DEB">
          <w:rPr>
            <w:rFonts w:ascii="Times New Roman" w:hAnsi="Times New Roman" w:cs="Times New Roman" w:hint="eastAsia"/>
            <w:sz w:val="24"/>
            <w:szCs w:val="24"/>
          </w:rPr>
          <w:delText>at the beginning of 2013</w:delText>
        </w:r>
        <w:r w:rsidRPr="009A69DF" w:rsidDel="00827DEB">
          <w:rPr>
            <w:rFonts w:ascii="Times New Roman" w:eastAsia="Times New Roman" w:hAnsi="Times New Roman" w:cs="Times New Roman"/>
            <w:sz w:val="24"/>
            <w:szCs w:val="24"/>
          </w:rPr>
          <w:delText xml:space="preserve">, the ratio of total market cap over GDP was </w:delText>
        </w:r>
        <w:r w:rsidR="00F03BB9" w:rsidDel="00827DEB">
          <w:rPr>
            <w:rFonts w:ascii="Times New Roman" w:hAnsi="Times New Roman" w:cs="Times New Roman" w:hint="eastAsia"/>
            <w:sz w:val="24"/>
            <w:szCs w:val="24"/>
          </w:rPr>
          <w:delText>9</w:delText>
        </w:r>
        <w:r w:rsidR="00422615" w:rsidDel="00827DEB">
          <w:rPr>
            <w:rFonts w:ascii="Times New Roman" w:hAnsi="Times New Roman" w:cs="Times New Roman" w:hint="eastAsia"/>
            <w:sz w:val="24"/>
            <w:szCs w:val="24"/>
          </w:rPr>
          <w:delText>7.5</w:delText>
        </w:r>
        <w:r w:rsidRPr="009A69DF" w:rsidDel="00827DEB">
          <w:rPr>
            <w:rFonts w:ascii="Times New Roman" w:eastAsia="Times New Roman" w:hAnsi="Times New Roman" w:cs="Times New Roman"/>
            <w:sz w:val="24"/>
            <w:szCs w:val="24"/>
          </w:rPr>
          <w:delText xml:space="preserve">%, it was likely to return </w:delText>
        </w:r>
        <w:r w:rsidR="00422615" w:rsidDel="00827DEB">
          <w:rPr>
            <w:rFonts w:ascii="Times New Roman" w:hAnsi="Times New Roman" w:cs="Times New Roman" w:hint="eastAsia"/>
            <w:sz w:val="24"/>
            <w:szCs w:val="24"/>
          </w:rPr>
          <w:delText>4</w:delText>
        </w:r>
        <w:r w:rsidRPr="009A69DF" w:rsidDel="00827DEB">
          <w:rPr>
            <w:rFonts w:ascii="Times New Roman" w:eastAsia="Times New Roman" w:hAnsi="Times New Roman" w:cs="Times New Roman"/>
            <w:sz w:val="24"/>
            <w:szCs w:val="24"/>
          </w:rPr>
          <w:delText xml:space="preserve">% a year from that level of valuation. </w:delText>
        </w:r>
        <w:commentRangeStart w:id="8"/>
        <w:r w:rsidRPr="009A69DF" w:rsidDel="00827DEB">
          <w:rPr>
            <w:rFonts w:ascii="Times New Roman" w:eastAsia="Times New Roman" w:hAnsi="Times New Roman" w:cs="Times New Roman"/>
            <w:color w:val="FF0000"/>
            <w:sz w:val="24"/>
            <w:szCs w:val="24"/>
          </w:rPr>
          <w:delText xml:space="preserve">The 20% gain since </w:delText>
        </w:r>
        <w:commentRangeStart w:id="9"/>
        <w:r w:rsidRPr="009A69DF" w:rsidDel="00827DEB">
          <w:rPr>
            <w:rFonts w:ascii="Times New Roman" w:eastAsia="Times New Roman" w:hAnsi="Times New Roman" w:cs="Times New Roman"/>
            <w:color w:val="FF0000"/>
            <w:sz w:val="24"/>
            <w:szCs w:val="24"/>
          </w:rPr>
          <w:delText>the</w:delText>
        </w:r>
        <w:commentRangeEnd w:id="9"/>
        <w:r w:rsidR="002A0527" w:rsidDel="00827DEB">
          <w:rPr>
            <w:rStyle w:val="CommentReference"/>
          </w:rPr>
          <w:commentReference w:id="9"/>
        </w:r>
        <w:r w:rsidRPr="009A69DF" w:rsidDel="00827DEB">
          <w:rPr>
            <w:rFonts w:ascii="Times New Roman" w:eastAsia="Times New Roman" w:hAnsi="Times New Roman" w:cs="Times New Roman"/>
            <w:color w:val="FF0000"/>
            <w:sz w:val="24"/>
            <w:szCs w:val="24"/>
          </w:rPr>
          <w:delText xml:space="preserve"> beginning of 2012</w:delText>
        </w:r>
        <w:commentRangeEnd w:id="8"/>
        <w:r w:rsidR="009A75D5" w:rsidDel="00827DEB">
          <w:rPr>
            <w:rStyle w:val="CommentReference"/>
          </w:rPr>
          <w:commentReference w:id="8"/>
        </w:r>
        <w:r w:rsidRPr="009A69DF" w:rsidDel="00827DEB">
          <w:rPr>
            <w:rFonts w:ascii="Times New Roman" w:eastAsia="Times New Roman" w:hAnsi="Times New Roman" w:cs="Times New Roman"/>
            <w:color w:val="FF0000"/>
            <w:sz w:val="24"/>
            <w:szCs w:val="24"/>
          </w:rPr>
          <w:delText xml:space="preserve"> </w:delText>
        </w:r>
        <w:r w:rsidRPr="009A69DF" w:rsidDel="00827DEB">
          <w:rPr>
            <w:rFonts w:ascii="Times New Roman" w:eastAsia="Times New Roman" w:hAnsi="Times New Roman" w:cs="Times New Roman"/>
            <w:sz w:val="24"/>
            <w:szCs w:val="24"/>
          </w:rPr>
          <w:delText xml:space="preserve">has reduced the future gains by about </w:delText>
        </w:r>
        <w:r w:rsidR="00422615" w:rsidDel="00827DEB">
          <w:rPr>
            <w:rFonts w:ascii="Times New Roman" w:hAnsi="Times New Roman" w:cs="Times New Roman" w:hint="eastAsia"/>
            <w:sz w:val="24"/>
            <w:szCs w:val="24"/>
          </w:rPr>
          <w:delText>1</w:delText>
        </w:r>
        <w:r w:rsidRPr="009A69DF" w:rsidDel="00827DEB">
          <w:rPr>
            <w:rFonts w:ascii="Times New Roman" w:eastAsia="Times New Roman" w:hAnsi="Times New Roman" w:cs="Times New Roman"/>
            <w:sz w:val="24"/>
            <w:szCs w:val="24"/>
          </w:rPr>
          <w:delText>.3% a year.</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For details, please go to </w:delText>
        </w:r>
        <w:r w:rsidR="008138EA" w:rsidDel="00827DEB">
          <w:fldChar w:fldCharType="begin"/>
        </w:r>
        <w:r w:rsidR="008138EA" w:rsidDel="00827DEB">
          <w:delInstrText>HYPERLINK "http://www.gurufocus.com/stock-market-valuations.php"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the daily updated page</w:delText>
        </w:r>
        <w:r w:rsidR="008138EA" w:rsidDel="00827DEB">
          <w:fldChar w:fldCharType="end"/>
        </w:r>
        <w:r w:rsidRPr="009A69DF" w:rsidDel="00827DEB">
          <w:rPr>
            <w:rFonts w:ascii="Times New Roman" w:eastAsia="Times New Roman" w:hAnsi="Times New Roman" w:cs="Times New Roman"/>
            <w:sz w:val="24"/>
            <w:szCs w:val="24"/>
          </w:rPr>
          <w:delText xml:space="preserve">. In general, the returns of investing in an individual stock or in the entire stock market are determined by these three factors: </w:delText>
        </w:r>
      </w:del>
    </w:p>
    <w:p w:rsidR="00E8378E" w:rsidDel="00827DEB" w:rsidRDefault="009A69DF" w:rsidP="00827DEB">
      <w:pPr>
        <w:spacing w:after="240" w:line="240" w:lineRule="auto"/>
        <w:rPr>
          <w:del w:id="10" w:author="gurufocus" w:date="2013-11-26T14:57:00Z"/>
          <w:rFonts w:ascii="Times New Roman" w:hAnsi="Times New Roman" w:cs="Times New Roman"/>
          <w:sz w:val="24"/>
          <w:szCs w:val="24"/>
        </w:rPr>
        <w:pPrChange w:id="11" w:author="gurufocus" w:date="2013-11-26T14:57:00Z">
          <w:pPr/>
        </w:pPrChange>
      </w:pPr>
      <w:del w:id="12" w:author="gurufocus" w:date="2013-11-26T14:57:00Z">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 xml:space="preserve">1. Business growth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If we look at a particular business, the value of the business is determined by how much money this business can make. The growth in the value of the business comes from the growth of the earnings of the business growth. This growth in the business value is reflected as the price appreciation of the company stock if the market recognizes the value, which it does, eventually.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If we look at the overall economy, the growth in the value of the entire stock market comes from the growth of corporate earnings. As we discussed above, over the</w:delText>
        </w:r>
        <w:r w:rsidR="002A0527" w:rsidDel="00827DEB">
          <w:rPr>
            <w:rFonts w:ascii="Times New Roman" w:eastAsia="Times New Roman" w:hAnsi="Times New Roman" w:cs="Times New Roman"/>
            <w:sz w:val="24"/>
            <w:szCs w:val="24"/>
          </w:rPr>
          <w:delText xml:space="preserve"> </w:delText>
        </w:r>
        <w:r w:rsidRPr="009A69DF" w:rsidDel="00827DEB">
          <w:rPr>
            <w:rFonts w:ascii="Times New Roman" w:eastAsia="Times New Roman" w:hAnsi="Times New Roman" w:cs="Times New Roman"/>
            <w:sz w:val="24"/>
            <w:szCs w:val="24"/>
          </w:rPr>
          <w:delText xml:space="preserve">long term, corporate earnings grow as fast as the economy itself.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 xml:space="preserve">2. Dividends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Dividends are an important portion of the investment return. Dividends come from the cash earning of a business. Everything equal, a higher dividend payout ratio, in principle, should result in a lower growth rate. Therefore, if a company pays out dividends while still growing earnings, the dividend is an additional return for the shareholders besides the appreciation of the business value.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 xml:space="preserve">3. Change in the market valuation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Although the value of a business does not change overnight, its stock price often does. The market valuation is usually measured by the well-known ratios such as P/E, P/S, P/B etc. These ratios can be applied to individual businesses, as well as the overall market. The ratio </w:delText>
        </w:r>
        <w:r w:rsidR="008138EA" w:rsidDel="00827DEB">
          <w:fldChar w:fldCharType="begin"/>
        </w:r>
        <w:r w:rsidR="008138EA" w:rsidDel="00827DEB">
          <w:delInstrText>HYPERLINK "http://www.gurufocus.com/StockBuy.php?GuruName=Warren+Buffett"</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Warren Buffett</w:delText>
        </w:r>
        <w:r w:rsidR="008138EA" w:rsidDel="00827DEB">
          <w:fldChar w:fldCharType="end"/>
        </w:r>
        <w:r w:rsidRPr="009A69DF" w:rsidDel="00827DEB">
          <w:rPr>
            <w:rFonts w:ascii="Times New Roman" w:eastAsia="Times New Roman" w:hAnsi="Times New Roman" w:cs="Times New Roman"/>
            <w:sz w:val="24"/>
            <w:szCs w:val="24"/>
          </w:rPr>
          <w:delText xml:space="preserve"> uses for market valuation, TMC/GNP, is equivalent to the P/S ratio of the economy.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Putting all the three factors together, the return of an investment can be estimated by the following formula: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i/>
            <w:iCs/>
            <w:sz w:val="24"/>
            <w:szCs w:val="24"/>
          </w:rPr>
          <w:delText>Investment Return (%) = Dividend Yield (%)+ Business Growth (%)+ Change of Valuation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From the contributions we can get the predicted return of the market.</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The Predicted and the Actual Stock Market Returns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This model has done a decent job in predicting the future market returns. You can see the predicted return and the actual return in the chart below.</w:delText>
        </w:r>
        <w:r w:rsidRPr="009A69DF" w:rsidDel="00827DEB">
          <w:rPr>
            <w:rFonts w:ascii="Times New Roman" w:eastAsia="Times New Roman" w:hAnsi="Times New Roman" w:cs="Times New Roman"/>
            <w:sz w:val="24"/>
            <w:szCs w:val="24"/>
          </w:rPr>
          <w:br/>
        </w:r>
        <w:r w:rsidR="00422615" w:rsidDel="00827DEB">
          <w:rPr>
            <w:rFonts w:ascii="Times New Roman" w:eastAsia="Times New Roman" w:hAnsi="Times New Roman" w:cs="Times New Roman"/>
            <w:noProof/>
            <w:sz w:val="24"/>
            <w:szCs w:val="24"/>
          </w:rPr>
          <w:drawing>
            <wp:inline distT="0" distB="0" distL="0" distR="0">
              <wp:extent cx="5791200" cy="3272029"/>
              <wp:effectExtent l="19050" t="0" r="0" b="0"/>
              <wp:docPr id="1" name="Picture 1" descr="C:\Users\gurufocus\AppData\Roaming\Tencent\Users\945835237\QQ\WinTemp\RichOle\)5W4QWC)EBP}_~Q0GL7]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focus\AppData\Roaming\Tencent\Users\945835237\QQ\WinTemp\RichOle\)5W4QWC)EBP}_~Q0GL7]T[6.jpg"/>
                      <pic:cNvPicPr>
                        <a:picLocks noChangeAspect="1" noChangeArrowheads="1"/>
                      </pic:cNvPicPr>
                    </pic:nvPicPr>
                    <pic:blipFill>
                      <a:blip r:embed="rId6" cstate="print"/>
                      <a:srcRect/>
                      <a:stretch>
                        <a:fillRect/>
                      </a:stretch>
                    </pic:blipFill>
                    <pic:spPr bwMode="auto">
                      <a:xfrm>
                        <a:off x="0" y="0"/>
                        <a:ext cx="5791200" cy="3272029"/>
                      </a:xfrm>
                      <a:prstGeom prst="rect">
                        <a:avLst/>
                      </a:prstGeom>
                      <a:noFill/>
                      <a:ln w="9525">
                        <a:noFill/>
                        <a:miter lim="800000"/>
                        <a:headEnd/>
                        <a:tailEnd/>
                      </a:ln>
                    </pic:spPr>
                  </pic:pic>
                </a:graphicData>
              </a:graphic>
            </wp:inline>
          </w:drawing>
        </w:r>
        <w:r w:rsidRPr="009A69DF" w:rsidDel="00827DEB">
          <w:rPr>
            <w:rFonts w:ascii="Times New Roman" w:eastAsia="Times New Roman" w:hAnsi="Times New Roman" w:cs="Times New Roman"/>
            <w:sz w:val="24"/>
            <w:szCs w:val="24"/>
          </w:rPr>
          <w:br/>
        </w:r>
        <w:r w:rsidR="00422615" w:rsidRPr="00422615" w:rsidDel="00827DEB">
          <w:rPr>
            <w:rFonts w:ascii="Times New Roman" w:eastAsia="Times New Roman" w:hAnsi="Times New Roman" w:cs="Times New Roman"/>
            <w:sz w:val="24"/>
            <w:szCs w:val="24"/>
          </w:rPr>
          <w:delText>&lt;EMBED src="http://www.gurufocus.com/xmlswf/charts/charts.swf?library_path=http://www.gurufocus.com/xmlswf/charts/charts_library&amp;xml_source=http://www.gurufocus.com%2Fxmlswf%2Fgdpwilshire_chart.php%3Fchart%3Dreturn%26uniqueID%3D159614794751b0b99b95e118.03194461" type="application/x-shockwave-flash" quality="high" bgcolor=#000000 WIDTH=400 HEIGHT=220 NAME="charts" allowScriptAccess="sameDomain" swLiveConnect="true" TYPE="application/x-shockwave-flash" PLUGINSPAGE="http://www.macromedia.com/go/getflashplayer"&gt;&lt;/EMBED&gt;</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The prediction from this approach is never an exact number. The return can be as high as 10% a year or as long as -2% a year, depending where the future market valuation will be. In general, investors need to be cautious when the expected return is low.</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Shiller P/E - Market Valuation and Implied Returns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The </w:delText>
        </w:r>
        <w:r w:rsidR="008138EA" w:rsidDel="00827DEB">
          <w:fldChar w:fldCharType="begin"/>
        </w:r>
        <w:r w:rsidR="008138EA" w:rsidDel="00827DEB">
          <w:delInstrText>HYPERLINK "http://www.gurufocus.com/shiller-PE.php"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GuruFocus Shiller P/E page</w:delText>
        </w:r>
        <w:r w:rsidR="008138EA" w:rsidDel="00827DEB">
          <w:fldChar w:fldCharType="end"/>
        </w:r>
        <w:r w:rsidRPr="009A69DF" w:rsidDel="00827DEB">
          <w:rPr>
            <w:rFonts w:ascii="Times New Roman" w:eastAsia="Times New Roman" w:hAnsi="Times New Roman" w:cs="Times New Roman"/>
            <w:sz w:val="24"/>
            <w:szCs w:val="24"/>
          </w:rPr>
          <w:delText xml:space="preserve"> indicates that the Shiller P/E Shiller P/E: </w:delText>
        </w:r>
        <w:r w:rsidR="00422615" w:rsidDel="00827DEB">
          <w:rPr>
            <w:rFonts w:ascii="Times New Roman" w:hAnsi="Times New Roman" w:cs="Times New Roman" w:hint="eastAsia"/>
            <w:sz w:val="24"/>
            <w:szCs w:val="24"/>
          </w:rPr>
          <w:delText>23.2</w:delText>
        </w:r>
        <w:r w:rsidRPr="009A69DF" w:rsidDel="00827DEB">
          <w:rPr>
            <w:rFonts w:ascii="Times New Roman" w:eastAsia="Times New Roman" w:hAnsi="Times New Roman" w:cs="Times New Roman"/>
            <w:sz w:val="24"/>
            <w:szCs w:val="24"/>
          </w:rPr>
          <w:delText xml:space="preserve">. Shiller P/E is </w:delText>
        </w:r>
        <w:r w:rsidR="00422615" w:rsidDel="00827DEB">
          <w:rPr>
            <w:rFonts w:ascii="Times New Roman" w:hAnsi="Times New Roman" w:cs="Times New Roman" w:hint="eastAsia"/>
            <w:sz w:val="24"/>
            <w:szCs w:val="24"/>
          </w:rPr>
          <w:delText>40.6</w:delText>
        </w:r>
        <w:r w:rsidRPr="009A69DF" w:rsidDel="00827DEB">
          <w:rPr>
            <w:rFonts w:ascii="Times New Roman" w:eastAsia="Times New Roman" w:hAnsi="Times New Roman" w:cs="Times New Roman"/>
            <w:sz w:val="24"/>
            <w:szCs w:val="24"/>
          </w:rPr>
          <w:delText xml:space="preserve">% higher than the historical mean of </w:delText>
        </w:r>
        <w:r w:rsidRPr="009A69DF" w:rsidDel="00827DEB">
          <w:rPr>
            <w:rFonts w:ascii="Times New Roman" w:eastAsia="Times New Roman" w:hAnsi="Times New Roman" w:cs="Times New Roman"/>
            <w:b/>
            <w:bCs/>
            <w:sz w:val="24"/>
            <w:szCs w:val="24"/>
          </w:rPr>
          <w:delText xml:space="preserve">16.5. </w:delText>
        </w:r>
        <w:r w:rsidRPr="009A69DF" w:rsidDel="00827DEB">
          <w:rPr>
            <w:rFonts w:ascii="Times New Roman" w:eastAsia="Times New Roman" w:hAnsi="Times New Roman" w:cs="Times New Roman"/>
            <w:sz w:val="24"/>
            <w:szCs w:val="24"/>
          </w:rPr>
          <w:delText xml:space="preserve">Implied future annual return: </w:delText>
        </w:r>
        <w:r w:rsidRPr="009A69DF" w:rsidDel="00827DEB">
          <w:rPr>
            <w:rFonts w:ascii="Times New Roman" w:eastAsia="Times New Roman" w:hAnsi="Times New Roman" w:cs="Times New Roman"/>
            <w:b/>
            <w:bCs/>
            <w:sz w:val="24"/>
            <w:szCs w:val="24"/>
          </w:rPr>
          <w:delText>2.</w:delText>
        </w:r>
        <w:r w:rsidR="00422615" w:rsidDel="00827DEB">
          <w:rPr>
            <w:rFonts w:ascii="Times New Roman" w:hAnsi="Times New Roman" w:cs="Times New Roman" w:hint="eastAsia"/>
            <w:b/>
            <w:bCs/>
            <w:sz w:val="24"/>
            <w:szCs w:val="24"/>
          </w:rPr>
          <w:delText>1</w:delText>
        </w:r>
        <w:r w:rsidRPr="009A69DF" w:rsidDel="00827DEB">
          <w:rPr>
            <w:rFonts w:ascii="Times New Roman" w:eastAsia="Times New Roman" w:hAnsi="Times New Roman" w:cs="Times New Roman"/>
            <w:b/>
            <w:bCs/>
            <w:sz w:val="24"/>
            <w:szCs w:val="24"/>
          </w:rPr>
          <w:delText>%.</w:delText>
        </w:r>
        <w:r w:rsidRPr="009A69DF" w:rsidDel="00827DEB">
          <w:rPr>
            <w:rFonts w:ascii="Times New Roman" w:eastAsia="Times New Roman" w:hAnsi="Times New Roman" w:cs="Times New Roman"/>
            <w:sz w:val="24"/>
            <w:szCs w:val="24"/>
          </w:rPr>
          <w:delText xml:space="preserve"> As a comparison, the regular trailing twelve month P/E is 1</w:delText>
        </w:r>
        <w:r w:rsidR="00E8378E" w:rsidDel="00827DEB">
          <w:rPr>
            <w:rFonts w:ascii="Times New Roman" w:hAnsi="Times New Roman" w:cs="Times New Roman" w:hint="eastAsia"/>
            <w:sz w:val="24"/>
            <w:szCs w:val="24"/>
          </w:rPr>
          <w:delText>9</w:delText>
        </w:r>
        <w:r w:rsidRPr="009A69DF" w:rsidDel="00827DEB">
          <w:rPr>
            <w:rFonts w:ascii="Times New Roman" w:eastAsia="Times New Roman" w:hAnsi="Times New Roman" w:cs="Times New Roman"/>
            <w:sz w:val="24"/>
            <w:szCs w:val="24"/>
          </w:rPr>
          <w:delText xml:space="preserve">, higher than the historical mean of </w:delText>
        </w:r>
        <w:r w:rsidR="00E8378E" w:rsidRPr="00E8378E" w:rsidDel="00827DEB">
          <w:rPr>
            <w:rFonts w:ascii="Times New Roman" w:eastAsia="Times New Roman" w:hAnsi="Times New Roman" w:cs="Times New Roman" w:hint="eastAsia"/>
            <w:sz w:val="24"/>
            <w:szCs w:val="24"/>
          </w:rPr>
          <w:delText>15.8</w:delText>
        </w:r>
        <w:r w:rsidRPr="009A69DF" w:rsidDel="00827DEB">
          <w:rPr>
            <w:rFonts w:ascii="Times New Roman" w:eastAsia="Times New Roman" w:hAnsi="Times New Roman" w:cs="Times New Roman"/>
            <w:sz w:val="24"/>
            <w:szCs w:val="24"/>
          </w:rPr>
          <w:delText>. That is also why the media pundits are saying that the market is cheap.</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12 months ago, Shiller P/E was </w:delText>
        </w:r>
        <w:r w:rsidR="00E8378E" w:rsidDel="00827DEB">
          <w:rPr>
            <w:rFonts w:ascii="Times New Roman" w:hAnsi="Times New Roman" w:cs="Times New Roman" w:hint="eastAsia"/>
            <w:sz w:val="24"/>
            <w:szCs w:val="24"/>
          </w:rPr>
          <w:delText>22.3</w:delText>
        </w:r>
        <w:r w:rsidRPr="009A69DF" w:rsidDel="00827DEB">
          <w:rPr>
            <w:rFonts w:ascii="Times New Roman" w:eastAsia="Times New Roman" w:hAnsi="Times New Roman" w:cs="Times New Roman"/>
            <w:sz w:val="24"/>
            <w:szCs w:val="24"/>
          </w:rPr>
          <w:delText>, and regular trailing twelve month P/E was around 1</w:delText>
        </w:r>
        <w:r w:rsidR="00E8378E" w:rsidDel="00827DEB">
          <w:rPr>
            <w:rFonts w:ascii="Times New Roman" w:hAnsi="Times New Roman" w:cs="Times New Roman" w:hint="eastAsia"/>
            <w:sz w:val="24"/>
            <w:szCs w:val="24"/>
          </w:rPr>
          <w:delText>6</w:delText>
        </w:r>
        <w:r w:rsidRPr="009A69DF" w:rsidDel="00827DEB">
          <w:rPr>
            <w:rFonts w:ascii="Times New Roman" w:eastAsia="Times New Roman" w:hAnsi="Times New Roman" w:cs="Times New Roman"/>
            <w:sz w:val="24"/>
            <w:szCs w:val="24"/>
          </w:rPr>
          <w:delText>. The market did look cheap with trailing twelve month P/E.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The Shiller P/E chart is shown below:</w:delText>
        </w:r>
      </w:del>
    </w:p>
    <w:p w:rsidR="00E8378E" w:rsidDel="00827DEB" w:rsidRDefault="00E8378E" w:rsidP="00827DEB">
      <w:pPr>
        <w:spacing w:after="240" w:line="240" w:lineRule="auto"/>
        <w:rPr>
          <w:del w:id="13" w:author="gurufocus" w:date="2013-11-26T14:57:00Z"/>
          <w:rFonts w:ascii="Times New Roman" w:hAnsi="Times New Roman" w:cs="Times New Roman"/>
          <w:sz w:val="24"/>
          <w:szCs w:val="24"/>
        </w:rPr>
        <w:pPrChange w:id="14" w:author="gurufocus" w:date="2013-11-26T14:57:00Z">
          <w:pPr>
            <w:spacing w:after="0" w:line="240" w:lineRule="auto"/>
          </w:pPr>
        </w:pPrChange>
      </w:pPr>
      <w:del w:id="15" w:author="gurufocus" w:date="2013-11-26T14:57:00Z">
        <w:r w:rsidDel="00827DEB">
          <w:rPr>
            <w:rFonts w:ascii="Times New Roman" w:eastAsia="Times New Roman" w:hAnsi="Times New Roman" w:cs="Times New Roman"/>
            <w:noProof/>
            <w:sz w:val="24"/>
            <w:szCs w:val="24"/>
          </w:rPr>
          <w:drawing>
            <wp:inline distT="0" distB="0" distL="0" distR="0">
              <wp:extent cx="5686425" cy="30575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5686425" cy="3057525"/>
                      </a:xfrm>
                      <a:prstGeom prst="rect">
                        <a:avLst/>
                      </a:prstGeom>
                      <a:noFill/>
                      <a:ln w="9525">
                        <a:noFill/>
                        <a:miter lim="800000"/>
                        <a:headEnd/>
                        <a:tailEnd/>
                      </a:ln>
                    </pic:spPr>
                  </pic:pic>
                </a:graphicData>
              </a:graphic>
            </wp:inline>
          </w:drawing>
        </w:r>
      </w:del>
    </w:p>
    <w:p w:rsidR="00555B7F" w:rsidDel="00827DEB" w:rsidRDefault="009A69DF" w:rsidP="00827DEB">
      <w:pPr>
        <w:spacing w:after="240" w:line="240" w:lineRule="auto"/>
        <w:rPr>
          <w:del w:id="16" w:author="gurufocus" w:date="2013-11-26T14:57:00Z"/>
          <w:rFonts w:ascii="Times New Roman" w:hAnsi="Times New Roman" w:cs="Times New Roman"/>
          <w:sz w:val="24"/>
          <w:szCs w:val="24"/>
        </w:rPr>
        <w:pPrChange w:id="17" w:author="gurufocus" w:date="2013-11-26T14:57:00Z">
          <w:pPr>
            <w:spacing w:after="0" w:line="240" w:lineRule="auto"/>
          </w:pPr>
        </w:pPrChange>
      </w:pPr>
      <w:del w:id="18" w:author="gurufocus" w:date="2013-11-26T14:57:00Z">
        <w:r w:rsidRPr="009A69DF" w:rsidDel="00827DEB">
          <w:rPr>
            <w:rFonts w:ascii="Times New Roman" w:eastAsia="Times New Roman" w:hAnsi="Times New Roman" w:cs="Times New Roman"/>
            <w:sz w:val="24"/>
            <w:szCs w:val="24"/>
          </w:rPr>
          <w:br/>
        </w:r>
        <w:r w:rsidR="00E8378E" w:rsidRPr="00E8378E" w:rsidDel="00827DEB">
          <w:rPr>
            <w:rFonts w:ascii="Times New Roman" w:eastAsia="Times New Roman" w:hAnsi="Times New Roman" w:cs="Times New Roman"/>
            <w:sz w:val="24"/>
            <w:szCs w:val="24"/>
          </w:rPr>
          <w:delText>&lt;iframe allowtransparency=true frameborder=0 scrolling=auto src="http://www.gurufocus.com/modules/market-valuation/shillerPE-module.php" width="650" height="350"&gt;&lt;/iframe&gt;</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Over the last decade, the Shiller P/E indicated that the best time to buy stocks was March 2009. However, the regular P/E was at its highest level ever. The Shiller P/E, similar to the ratio of the total market cap over GDP, has proven to be a better indication of market valuations.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Overall, the current market valuation is more expensive than the most part of the last 130 years. It is cheaper than most of the time over the last 15 years.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To understand more, please go to </w:delText>
        </w:r>
        <w:r w:rsidR="008138EA" w:rsidDel="00827DEB">
          <w:fldChar w:fldCharType="begin"/>
        </w:r>
        <w:r w:rsidR="008138EA" w:rsidDel="00827DEB">
          <w:delInstrText>HYPERLINK "http://www.gurufocus.com/shiller-PE.php"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GuruFocus' Shiller P/E page</w:delText>
        </w:r>
        <w:r w:rsidR="008138EA" w:rsidDel="00827DEB">
          <w:fldChar w:fldCharType="end"/>
        </w:r>
        <w:r w:rsidRPr="009A69DF" w:rsidDel="00827DEB">
          <w:rPr>
            <w:rFonts w:ascii="Times New Roman" w:eastAsia="Times New Roman" w:hAnsi="Times New Roman" w:cs="Times New Roman"/>
            <w:sz w:val="24"/>
            <w:szCs w:val="24"/>
          </w:rPr>
          <w:delText>.</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008138EA" w:rsidDel="00827DEB">
          <w:fldChar w:fldCharType="begin"/>
        </w:r>
        <w:r w:rsidR="008138EA" w:rsidDel="00827DEB">
          <w:delInstrText>HYPERLINK "http://www.gurufocus.com/StockBuy.php?GuruName=John+Hussman"</w:delInstrText>
        </w:r>
        <w:r w:rsidR="008138EA" w:rsidDel="00827DEB">
          <w:fldChar w:fldCharType="separate"/>
        </w:r>
        <w:r w:rsidRPr="009A69DF" w:rsidDel="00827DEB">
          <w:rPr>
            <w:rFonts w:ascii="Times New Roman" w:eastAsia="Times New Roman" w:hAnsi="Times New Roman" w:cs="Times New Roman"/>
            <w:b/>
            <w:bCs/>
            <w:color w:val="0000FF"/>
            <w:sz w:val="24"/>
            <w:szCs w:val="24"/>
            <w:u w:val="single"/>
          </w:rPr>
          <w:delText>John Hussman</w:delText>
        </w:r>
        <w:r w:rsidR="008138EA" w:rsidDel="00827DEB">
          <w:fldChar w:fldCharType="end"/>
        </w:r>
        <w:r w:rsidRPr="009A69DF" w:rsidDel="00827DEB">
          <w:rPr>
            <w:rFonts w:ascii="Times New Roman" w:eastAsia="Times New Roman" w:hAnsi="Times New Roman" w:cs="Times New Roman"/>
            <w:b/>
            <w:bCs/>
            <w:sz w:val="24"/>
            <w:szCs w:val="24"/>
          </w:rPr>
          <w:delText>’s Peak P/E: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008138EA" w:rsidDel="00827DEB">
          <w:fldChar w:fldCharType="begin"/>
        </w:r>
        <w:r w:rsidR="008138EA" w:rsidDel="00827DEB">
          <w:delInstrText>HYPERLINK "http://www.gurufocus.com/StockBuy.php?GuruName=John+Hussman"</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John Hussman</w:delText>
        </w:r>
        <w:r w:rsidR="008138EA" w:rsidDel="00827DEB">
          <w:fldChar w:fldCharType="end"/>
        </w:r>
        <w:r w:rsidRPr="009A69DF" w:rsidDel="00827DEB">
          <w:rPr>
            <w:rFonts w:ascii="Times New Roman" w:eastAsia="Times New Roman" w:hAnsi="Times New Roman" w:cs="Times New Roman"/>
            <w:sz w:val="24"/>
            <w:szCs w:val="24"/>
          </w:rPr>
          <w:delText xml:space="preserve"> uses the peak P/E ratio to smooth out the distortion of the corporate profits caused by the fluctuations of the profit margins. The current market return projected by his model is around 4% a year.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In his commentary </w:delText>
        </w:r>
        <w:r w:rsidR="00CB54F5" w:rsidDel="00827DEB">
          <w:rPr>
            <w:rFonts w:ascii="Times New Roman" w:hAnsi="Times New Roman" w:cs="Times New Roman" w:hint="eastAsia"/>
            <w:sz w:val="24"/>
            <w:szCs w:val="24"/>
          </w:rPr>
          <w:delText>on Feb 4, 2013</w:delText>
        </w:r>
        <w:r w:rsidRPr="009A69DF" w:rsidDel="00827DEB">
          <w:rPr>
            <w:rFonts w:ascii="Times New Roman" w:eastAsia="Times New Roman" w:hAnsi="Times New Roman" w:cs="Times New Roman"/>
            <w:sz w:val="24"/>
            <w:szCs w:val="24"/>
          </w:rPr>
          <w:delText xml:space="preserve">, </w:delText>
        </w:r>
        <w:r w:rsidR="008138EA" w:rsidDel="00827DEB">
          <w:fldChar w:fldCharType="begin"/>
        </w:r>
        <w:r w:rsidR="008138EA" w:rsidDel="00827DEB">
          <w:delInstrText>HYPERLINK "http://www.gurufocus.com/news/207183/hussman-weekly-a-reluctant-bears-guide-to-the-universe" \l "207224"</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A Reluctant Bear's Guide to the Universe</w:delText>
        </w:r>
        <w:r w:rsidR="008138EA" w:rsidDel="00827DEB">
          <w:fldChar w:fldCharType="end"/>
        </w:r>
        <w:r w:rsidRPr="009A69DF" w:rsidDel="00827DEB">
          <w:rPr>
            <w:rFonts w:ascii="Times New Roman" w:eastAsia="Times New Roman" w:hAnsi="Times New Roman" w:cs="Times New Roman"/>
            <w:sz w:val="24"/>
            <w:szCs w:val="24"/>
          </w:rPr>
          <w:delText xml:space="preserve">, he used the </w:delText>
        </w:r>
        <w:commentRangeStart w:id="19"/>
        <w:r w:rsidRPr="009A69DF" w:rsidDel="00827DEB">
          <w:rPr>
            <w:rFonts w:ascii="Times New Roman" w:eastAsia="Times New Roman" w:hAnsi="Times New Roman" w:cs="Times New Roman"/>
            <w:sz w:val="24"/>
            <w:szCs w:val="24"/>
          </w:rPr>
          <w:delText>historical</w:delText>
        </w:r>
        <w:commentRangeEnd w:id="19"/>
        <w:r w:rsidR="002A0527" w:rsidDel="00827DEB">
          <w:rPr>
            <w:rStyle w:val="CommentReference"/>
          </w:rPr>
          <w:commentReference w:id="19"/>
        </w:r>
        <w:r w:rsidRPr="009A69DF" w:rsidDel="00827DEB">
          <w:rPr>
            <w:rFonts w:ascii="Times New Roman" w:eastAsia="Times New Roman" w:hAnsi="Times New Roman" w:cs="Times New Roman"/>
            <w:sz w:val="24"/>
            <w:szCs w:val="24"/>
          </w:rPr>
          <w:delText xml:space="preserve"> valuation of Price to revenues, book values, dividends and cyclically-adjusted earnings and concluded that the market is somewhere between 40-70% above pre-bubble valuation norms. With any of these long term valuation ratios, the market seems to posited for returns of around 4%, as shown in the chart below:</w:delText>
        </w:r>
      </w:del>
    </w:p>
    <w:p w:rsidR="009A75D5" w:rsidRPr="009A75D5" w:rsidDel="00827DEB" w:rsidRDefault="009A75D5" w:rsidP="00827DEB">
      <w:pPr>
        <w:spacing w:after="240" w:line="240" w:lineRule="auto"/>
        <w:rPr>
          <w:del w:id="20" w:author="gurufocus" w:date="2013-11-26T14:57:00Z"/>
          <w:rFonts w:ascii="Times New Roman" w:hAnsi="Times New Roman" w:cs="Times New Roman"/>
          <w:sz w:val="24"/>
          <w:szCs w:val="24"/>
        </w:rPr>
        <w:pPrChange w:id="21" w:author="gurufocus" w:date="2013-11-26T14:57:00Z">
          <w:pPr>
            <w:spacing w:after="0" w:line="240" w:lineRule="auto"/>
          </w:pPr>
        </w:pPrChange>
      </w:pPr>
      <w:del w:id="22" w:author="gurufocus" w:date="2013-11-26T14:57:00Z">
        <w:r w:rsidDel="00827DEB">
          <w:rPr>
            <w:rFonts w:ascii="Times New Roman" w:hAnsi="Times New Roman" w:cs="Times New Roman" w:hint="eastAsia"/>
            <w:noProof/>
            <w:sz w:val="24"/>
            <w:szCs w:val="24"/>
          </w:rPr>
          <w:drawing>
            <wp:inline distT="0" distB="0" distL="0" distR="0">
              <wp:extent cx="5943600" cy="503260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srcRect/>
                      <a:stretch>
                        <a:fillRect/>
                      </a:stretch>
                    </pic:blipFill>
                    <pic:spPr bwMode="auto">
                      <a:xfrm>
                        <a:off x="0" y="0"/>
                        <a:ext cx="5943600" cy="5032602"/>
                      </a:xfrm>
                      <a:prstGeom prst="rect">
                        <a:avLst/>
                      </a:prstGeom>
                      <a:noFill/>
                      <a:ln w="9525">
                        <a:noFill/>
                        <a:miter lim="800000"/>
                        <a:headEnd/>
                        <a:tailEnd/>
                      </a:ln>
                    </pic:spPr>
                  </pic:pic>
                </a:graphicData>
              </a:graphic>
            </wp:inline>
          </w:drawing>
        </w:r>
      </w:del>
    </w:p>
    <w:p w:rsidR="009A69DF" w:rsidDel="00827DEB" w:rsidRDefault="009A69DF" w:rsidP="00827DEB">
      <w:pPr>
        <w:spacing w:after="240" w:line="240" w:lineRule="auto"/>
        <w:rPr>
          <w:del w:id="23" w:author="gurufocus" w:date="2013-11-26T14:57:00Z"/>
          <w:rFonts w:ascii="Times New Roman" w:hAnsi="Times New Roman" w:cs="Times New Roman"/>
          <w:sz w:val="24"/>
          <w:szCs w:val="24"/>
        </w:rPr>
        <w:pPrChange w:id="24" w:author="gurufocus" w:date="2013-11-26T14:57:00Z">
          <w:pPr>
            <w:spacing w:after="0" w:line="240" w:lineRule="auto"/>
          </w:pPr>
        </w:pPrChange>
      </w:pPr>
      <w:del w:id="25" w:author="gurufocus" w:date="2013-11-26T14:57:00Z">
        <w:r w:rsidRPr="009A69DF" w:rsidDel="00827DEB">
          <w:rPr>
            <w:rFonts w:ascii="Times New Roman" w:eastAsia="Times New Roman" w:hAnsi="Times New Roman" w:cs="Times New Roman"/>
            <w:sz w:val="24"/>
            <w:szCs w:val="24"/>
          </w:rPr>
          <w:br/>
          <w:delText>[img] [</w:delText>
        </w:r>
        <w:r w:rsidR="008138EA" w:rsidDel="00827DEB">
          <w:fldChar w:fldCharType="begin"/>
        </w:r>
        <w:r w:rsidR="008138EA" w:rsidDel="00827DEB">
          <w:delInstrText>HYPERLINK "http://www.hussmanfunds.com/wmc/wmc130204b.jpg"</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www.hussmanfunds.com</w:delText>
        </w:r>
        <w:r w:rsidR="008138EA" w:rsidDel="00827DEB">
          <w:fldChar w:fldCharType="end"/>
        </w:r>
        <w:r w:rsidRPr="009A69DF" w:rsidDel="00827DEB">
          <w:rPr>
            <w:rFonts w:ascii="Times New Roman" w:eastAsia="Times New Roman" w:hAnsi="Times New Roman" w:cs="Times New Roman"/>
            <w:sz w:val="24"/>
            <w:szCs w:val="24"/>
          </w:rPr>
          <w:delText>] [/img]</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This agrees with the returns projected by the ratio of total market cap over GDP and Shiller P/E.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In all the three approaches discussed above, the fluctuations of profit margin are eliminated by using GDP, the average of trailing 10-year inflation-adjusted earnings, and peak-P/E, revenue, or book value etc. Therefore they arrive at similar conclusions: The market is overvalued, and it is likely to return only 2-4% a year in the future years.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008138EA" w:rsidDel="00827DEB">
          <w:fldChar w:fldCharType="begin"/>
        </w:r>
        <w:r w:rsidR="008138EA" w:rsidDel="00827DEB">
          <w:delInstrText>HYPERLINK "http://www.gurufocus.com/StockBuy.php?GuruName=Jeremy+Grantham"</w:delInstrText>
        </w:r>
        <w:r w:rsidR="008138EA" w:rsidDel="00827DEB">
          <w:fldChar w:fldCharType="separate"/>
        </w:r>
        <w:r w:rsidRPr="009A69DF" w:rsidDel="00827DEB">
          <w:rPr>
            <w:rFonts w:ascii="Times New Roman" w:eastAsia="Times New Roman" w:hAnsi="Times New Roman" w:cs="Times New Roman"/>
            <w:b/>
            <w:bCs/>
            <w:color w:val="0000FF"/>
            <w:sz w:val="24"/>
            <w:szCs w:val="24"/>
            <w:u w:val="single"/>
          </w:rPr>
          <w:delText>Jeremy Grantham</w:delText>
        </w:r>
        <w:r w:rsidR="008138EA" w:rsidDel="00827DEB">
          <w:fldChar w:fldCharType="end"/>
        </w:r>
        <w:r w:rsidRPr="009A69DF" w:rsidDel="00827DEB">
          <w:rPr>
            <w:rFonts w:ascii="Times New Roman" w:eastAsia="Times New Roman" w:hAnsi="Times New Roman" w:cs="Times New Roman"/>
            <w:b/>
            <w:bCs/>
            <w:sz w:val="24"/>
            <w:szCs w:val="24"/>
          </w:rPr>
          <w:delText>’s 7-Year Projection:</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008138EA" w:rsidDel="00827DEB">
          <w:fldChar w:fldCharType="begin"/>
        </w:r>
        <w:r w:rsidR="008138EA" w:rsidDel="00827DEB">
          <w:delInstrText>HYPERLINK "http://www.gurufocus.com/StockBuy.php?GuruName=Jeremy+Grantham"</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Jeremy Grantham</w:delText>
        </w:r>
        <w:r w:rsidR="008138EA" w:rsidDel="00827DEB">
          <w:fldChar w:fldCharType="end"/>
        </w:r>
        <w:r w:rsidRPr="009A69DF" w:rsidDel="00827DEB">
          <w:rPr>
            <w:rFonts w:ascii="Times New Roman" w:eastAsia="Times New Roman" w:hAnsi="Times New Roman" w:cs="Times New Roman"/>
            <w:sz w:val="24"/>
            <w:szCs w:val="24"/>
          </w:rPr>
          <w:delText xml:space="preserve">’s firm GMO publishes a monthly 7-year market forecast. As of </w:delText>
        </w:r>
        <w:r w:rsidR="00DB09CD" w:rsidDel="00827DEB">
          <w:rPr>
            <w:rFonts w:ascii="Times New Roman" w:hAnsi="Times New Roman" w:cs="Times New Roman" w:hint="eastAsia"/>
            <w:sz w:val="24"/>
            <w:szCs w:val="24"/>
          </w:rPr>
          <w:delText>Apr</w:delText>
        </w:r>
        <w:r w:rsidRPr="009A69DF" w:rsidDel="00827DEB">
          <w:rPr>
            <w:rFonts w:ascii="Times New Roman" w:eastAsia="Times New Roman" w:hAnsi="Times New Roman" w:cs="Times New Roman"/>
            <w:sz w:val="24"/>
            <w:szCs w:val="24"/>
          </w:rPr>
          <w:delText xml:space="preserve">. </w:delText>
        </w:r>
        <w:r w:rsidR="00DB09CD" w:rsidDel="00827DEB">
          <w:rPr>
            <w:rFonts w:ascii="Times New Roman" w:hAnsi="Times New Roman" w:cs="Times New Roman" w:hint="eastAsia"/>
            <w:sz w:val="24"/>
            <w:szCs w:val="24"/>
          </w:rPr>
          <w:delText>30</w:delText>
        </w:r>
        <w:r w:rsidRPr="009A69DF" w:rsidDel="00827DEB">
          <w:rPr>
            <w:rFonts w:ascii="Times New Roman" w:eastAsia="Times New Roman" w:hAnsi="Times New Roman" w:cs="Times New Roman"/>
            <w:sz w:val="24"/>
            <w:szCs w:val="24"/>
          </w:rPr>
          <w:delText>,</w:delText>
        </w:r>
        <w:r w:rsidR="00DB09CD" w:rsidDel="00827DEB">
          <w:rPr>
            <w:rFonts w:ascii="Times New Roman" w:hAnsi="Times New Roman" w:cs="Times New Roman" w:hint="eastAsia"/>
            <w:sz w:val="24"/>
            <w:szCs w:val="24"/>
          </w:rPr>
          <w:delText xml:space="preserve"> 2013,</w:delText>
        </w:r>
        <w:r w:rsidRPr="009A69DF" w:rsidDel="00827DEB">
          <w:rPr>
            <w:rFonts w:ascii="Times New Roman" w:eastAsia="Times New Roman" w:hAnsi="Times New Roman" w:cs="Times New Roman"/>
            <w:sz w:val="24"/>
            <w:szCs w:val="24"/>
          </w:rPr>
          <w:delText xml:space="preserve"> </w:delText>
        </w:r>
        <w:commentRangeStart w:id="26"/>
        <w:r w:rsidRPr="009A69DF" w:rsidDel="00827DEB">
          <w:rPr>
            <w:rFonts w:ascii="Times New Roman" w:eastAsia="Times New Roman" w:hAnsi="Times New Roman" w:cs="Times New Roman"/>
            <w:sz w:val="24"/>
            <w:szCs w:val="24"/>
          </w:rPr>
          <w:delText>GMO’s</w:delText>
        </w:r>
        <w:commentRangeEnd w:id="26"/>
        <w:r w:rsidR="002A0527" w:rsidDel="00827DEB">
          <w:rPr>
            <w:rStyle w:val="CommentReference"/>
          </w:rPr>
          <w:commentReference w:id="26"/>
        </w:r>
        <w:r w:rsidRPr="009A69DF" w:rsidDel="00827DEB">
          <w:rPr>
            <w:rFonts w:ascii="Times New Roman" w:eastAsia="Times New Roman" w:hAnsi="Times New Roman" w:cs="Times New Roman"/>
            <w:sz w:val="24"/>
            <w:szCs w:val="24"/>
          </w:rPr>
          <w:delText xml:space="preserve"> 7-year forecast is below:</w:delText>
        </w:r>
      </w:del>
    </w:p>
    <w:p w:rsidR="00DB09CD" w:rsidRPr="009A69DF" w:rsidDel="00827DEB" w:rsidRDefault="00DB09CD" w:rsidP="00827DEB">
      <w:pPr>
        <w:spacing w:after="240" w:line="240" w:lineRule="auto"/>
        <w:rPr>
          <w:del w:id="27" w:author="gurufocus" w:date="2013-11-26T14:57:00Z"/>
          <w:rFonts w:ascii="Times New Roman" w:hAnsi="Times New Roman" w:cs="Times New Roman"/>
          <w:sz w:val="24"/>
          <w:szCs w:val="24"/>
        </w:rPr>
        <w:pPrChange w:id="28" w:author="gurufocus" w:date="2013-11-26T14:57:00Z">
          <w:pPr>
            <w:spacing w:after="0" w:line="240" w:lineRule="auto"/>
          </w:pPr>
        </w:pPrChange>
      </w:pPr>
      <w:del w:id="29" w:author="gurufocus" w:date="2013-11-26T14:57:00Z">
        <w:r w:rsidDel="00827DEB">
          <w:rPr>
            <w:rFonts w:ascii="Times New Roman" w:hAnsi="Times New Roman" w:cs="Times New Roman" w:hint="eastAsia"/>
            <w:noProof/>
            <w:sz w:val="24"/>
            <w:szCs w:val="24"/>
          </w:rPr>
          <w:drawing>
            <wp:inline distT="0" distB="0" distL="0" distR="0">
              <wp:extent cx="5943600" cy="424206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943600" cy="4242068"/>
                      </a:xfrm>
                      <a:prstGeom prst="rect">
                        <a:avLst/>
                      </a:prstGeom>
                      <a:noFill/>
                      <a:ln w="9525">
                        <a:noFill/>
                        <a:miter lim="800000"/>
                        <a:headEnd/>
                        <a:tailEnd/>
                      </a:ln>
                    </pic:spPr>
                  </pic:pic>
                </a:graphicData>
              </a:graphic>
            </wp:inline>
          </w:drawing>
        </w:r>
      </w:del>
    </w:p>
    <w:p w:rsidR="00970880" w:rsidDel="00827DEB" w:rsidRDefault="009A69DF" w:rsidP="00827DEB">
      <w:pPr>
        <w:spacing w:after="240" w:line="240" w:lineRule="auto"/>
        <w:rPr>
          <w:del w:id="30" w:author="gurufocus" w:date="2013-11-26T14:57:00Z"/>
          <w:rFonts w:ascii="Times New Roman" w:hAnsi="Times New Roman" w:cs="Times New Roman"/>
          <w:sz w:val="24"/>
          <w:szCs w:val="24"/>
        </w:rPr>
      </w:pPr>
      <w:del w:id="31" w:author="gurufocus" w:date="2013-11-26T14:57:00Z">
        <w:r w:rsidRPr="009A69DF" w:rsidDel="00827DEB">
          <w:rPr>
            <w:rFonts w:ascii="Times New Roman" w:eastAsia="Times New Roman" w:hAnsi="Times New Roman" w:cs="Times New Roman"/>
            <w:sz w:val="24"/>
            <w:szCs w:val="24"/>
          </w:rPr>
          <w:delText xml:space="preserve">GMO expected US large cap real return is </w:delText>
        </w:r>
        <w:r w:rsidR="00DB09CD" w:rsidDel="00827DEB">
          <w:rPr>
            <w:rFonts w:ascii="Times New Roman" w:hAnsi="Times New Roman" w:cs="Times New Roman" w:hint="eastAsia"/>
            <w:sz w:val="24"/>
            <w:szCs w:val="24"/>
          </w:rPr>
          <w:delText>-1.3</w:delText>
        </w:r>
        <w:r w:rsidRPr="009A69DF" w:rsidDel="00827DEB">
          <w:rPr>
            <w:rFonts w:ascii="Times New Roman" w:eastAsia="Times New Roman" w:hAnsi="Times New Roman" w:cs="Times New Roman"/>
            <w:sz w:val="24"/>
            <w:szCs w:val="24"/>
          </w:rPr>
          <w:delText>%. This number</w:delText>
        </w:r>
        <w:r w:rsidR="00DB09CD" w:rsidDel="00827DEB">
          <w:rPr>
            <w:rFonts w:ascii="Times New Roman" w:hAnsi="Times New Roman" w:cs="Times New Roman" w:hint="eastAsia"/>
            <w:sz w:val="24"/>
            <w:szCs w:val="24"/>
          </w:rPr>
          <w:delText xml:space="preserve"> does not</w:delText>
        </w:r>
        <w:r w:rsidR="00DB09CD" w:rsidDel="00827DEB">
          <w:rPr>
            <w:rFonts w:ascii="Times New Roman" w:eastAsia="Times New Roman" w:hAnsi="Times New Roman" w:cs="Times New Roman"/>
            <w:sz w:val="24"/>
            <w:szCs w:val="24"/>
          </w:rPr>
          <w:delText xml:space="preserve"> agree</w:delText>
        </w:r>
        <w:r w:rsidRPr="009A69DF" w:rsidDel="00827DEB">
          <w:rPr>
            <w:rFonts w:ascii="Times New Roman" w:eastAsia="Times New Roman" w:hAnsi="Times New Roman" w:cs="Times New Roman"/>
            <w:sz w:val="24"/>
            <w:szCs w:val="24"/>
          </w:rPr>
          <w:delText xml:space="preserve"> with what we find out with market/GDP ratio and Shiller</w:delText>
        </w:r>
        <w:r w:rsidR="00DB09CD" w:rsidDel="00827DEB">
          <w:rPr>
            <w:rFonts w:ascii="Times New Roman" w:eastAsia="Times New Roman" w:hAnsi="Times New Roman" w:cs="Times New Roman"/>
            <w:sz w:val="24"/>
            <w:szCs w:val="24"/>
          </w:rPr>
          <w:delText xml:space="preserve"> P/E ratio. The US high quality</w:delText>
        </w:r>
        <w:r w:rsidR="00DB09CD" w:rsidDel="00827DEB">
          <w:rPr>
            <w:rFonts w:ascii="Times New Roman" w:hAnsi="Times New Roman" w:cs="Times New Roman"/>
            <w:sz w:val="24"/>
            <w:szCs w:val="24"/>
          </w:rPr>
          <w:delText>’</w:delText>
        </w:r>
        <w:r w:rsidR="00DB09CD" w:rsidDel="00827DEB">
          <w:rPr>
            <w:rFonts w:ascii="Times New Roman" w:hAnsi="Times New Roman" w:cs="Times New Roman" w:hint="eastAsia"/>
            <w:sz w:val="24"/>
            <w:szCs w:val="24"/>
          </w:rPr>
          <w:delText xml:space="preserve">s </w:delText>
        </w:r>
        <w:r w:rsidRPr="009A69DF" w:rsidDel="00827DEB">
          <w:rPr>
            <w:rFonts w:ascii="Times New Roman" w:eastAsia="Times New Roman" w:hAnsi="Times New Roman" w:cs="Times New Roman"/>
            <w:sz w:val="24"/>
            <w:szCs w:val="24"/>
          </w:rPr>
          <w:delText xml:space="preserve">return is expected to be </w:delText>
        </w:r>
        <w:r w:rsidR="00DB09CD" w:rsidDel="00827DEB">
          <w:rPr>
            <w:rFonts w:ascii="Times New Roman" w:hAnsi="Times New Roman" w:cs="Times New Roman" w:hint="eastAsia"/>
            <w:sz w:val="24"/>
            <w:szCs w:val="24"/>
          </w:rPr>
          <w:delText>3.4</w:delText>
        </w:r>
        <w:r w:rsidRPr="009A69DF" w:rsidDel="00827DEB">
          <w:rPr>
            <w:rFonts w:ascii="Times New Roman" w:eastAsia="Times New Roman" w:hAnsi="Times New Roman" w:cs="Times New Roman"/>
            <w:sz w:val="24"/>
            <w:szCs w:val="24"/>
          </w:rPr>
          <w:delText xml:space="preserve">% a year.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Insider Trends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As indicated by the three different approaches discussed above, the best buying opportunities over the last five years appeared when the projected returns were at their highest level from October 2008 to April 2009, when investors could expect 10% a year from the U.S. market. </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If average investors missed this opportunity, corporate insiders such as CEOs, CFOs and directors did not. As a whole they purchased their own company shares at more than double the normal rate from October 2008 to April 2009. Many of these purchases resulted in multi-bagger gains. This confirmed again </w:delText>
        </w:r>
        <w:r w:rsidR="008138EA" w:rsidDel="00827DEB">
          <w:fldChar w:fldCharType="begin"/>
        </w:r>
        <w:r w:rsidR="008138EA" w:rsidDel="00827DEB">
          <w:delInstrText>HYPERLINK "http://www.gurufocus.com/news/99283/guru-insider-research-ii-can-aggregated-insider-trading-activities-predict-the-market"</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the conclusions of earlier studies</w:delText>
        </w:r>
        <w:r w:rsidR="008138EA" w:rsidDel="00827DEB">
          <w:fldChar w:fldCharType="end"/>
        </w:r>
        <w:r w:rsidRPr="009A69DF" w:rsidDel="00827DEB">
          <w:rPr>
            <w:rFonts w:ascii="Times New Roman" w:eastAsia="Times New Roman" w:hAnsi="Times New Roman" w:cs="Times New Roman"/>
            <w:sz w:val="24"/>
            <w:szCs w:val="24"/>
          </w:rPr>
          <w:delText>: The aggregated activities of insiders can serve</w:delText>
        </w:r>
        <w:r w:rsidR="00970880" w:rsidDel="00827DEB">
          <w:rPr>
            <w:rFonts w:ascii="Times New Roman" w:hAnsi="Times New Roman" w:cs="Times New Roman" w:hint="eastAsia"/>
            <w:sz w:val="24"/>
            <w:szCs w:val="24"/>
          </w:rPr>
          <w:delText xml:space="preserve"> as</w:delText>
        </w:r>
        <w:r w:rsidRPr="009A69DF" w:rsidDel="00827DEB">
          <w:rPr>
            <w:rFonts w:ascii="Times New Roman" w:eastAsia="Times New Roman" w:hAnsi="Times New Roman" w:cs="Times New Roman"/>
            <w:sz w:val="24"/>
            <w:szCs w:val="24"/>
          </w:rPr>
          <w:delText xml:space="preserve"> a good indicator for locating the market bottoms. Insiders as a whole are smart investors of their own companies. They tend to sell more when the market is high, and buy more when the market is low.</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This is the current insider trend for S&amp;P 500 companies:</w:delText>
        </w:r>
      </w:del>
    </w:p>
    <w:p w:rsidR="00970880" w:rsidDel="00827DEB" w:rsidRDefault="00970880" w:rsidP="00827DEB">
      <w:pPr>
        <w:spacing w:after="240" w:line="240" w:lineRule="auto"/>
        <w:rPr>
          <w:del w:id="32" w:author="gurufocus" w:date="2013-11-26T14:57:00Z"/>
          <w:rFonts w:ascii="Times New Roman" w:hAnsi="Times New Roman" w:cs="Times New Roman"/>
          <w:sz w:val="24"/>
          <w:szCs w:val="24"/>
        </w:rPr>
      </w:pPr>
      <w:del w:id="33" w:author="gurufocus" w:date="2013-11-26T14:57:00Z">
        <w:r w:rsidDel="00827DEB">
          <w:rPr>
            <w:rFonts w:ascii="Times New Roman" w:eastAsia="Times New Roman" w:hAnsi="Times New Roman" w:cs="Times New Roman"/>
            <w:noProof/>
            <w:sz w:val="24"/>
            <w:szCs w:val="24"/>
          </w:rPr>
          <w:drawing>
            <wp:inline distT="0" distB="0" distL="0" distR="0">
              <wp:extent cx="5657850" cy="3721608"/>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657850" cy="3721608"/>
                      </a:xfrm>
                      <a:prstGeom prst="rect">
                        <a:avLst/>
                      </a:prstGeom>
                      <a:noFill/>
                      <a:ln w="9525">
                        <a:noFill/>
                        <a:miter lim="800000"/>
                        <a:headEnd/>
                        <a:tailEnd/>
                      </a:ln>
                    </pic:spPr>
                  </pic:pic>
                </a:graphicData>
              </a:graphic>
            </wp:inline>
          </w:drawing>
        </w:r>
        <w:r w:rsidR="009A69DF" w:rsidRPr="009A69DF" w:rsidDel="00827DEB">
          <w:rPr>
            <w:rFonts w:ascii="Times New Roman" w:eastAsia="Times New Roman" w:hAnsi="Times New Roman" w:cs="Times New Roman"/>
            <w:sz w:val="24"/>
            <w:szCs w:val="24"/>
          </w:rPr>
          <w:br/>
        </w:r>
        <w:r w:rsidR="009A69DF" w:rsidRPr="009A69DF" w:rsidDel="00827DEB">
          <w:rPr>
            <w:rFonts w:ascii="Times New Roman" w:eastAsia="Times New Roman" w:hAnsi="Times New Roman" w:cs="Times New Roman"/>
            <w:sz w:val="24"/>
            <w:szCs w:val="24"/>
          </w:rPr>
          <w:br/>
        </w:r>
        <w:r w:rsidRPr="00970880" w:rsidDel="00827DEB">
          <w:rPr>
            <w:rFonts w:ascii="Times New Roman" w:hAnsi="Times New Roman" w:cs="Times New Roman"/>
            <w:sz w:val="24"/>
            <w:szCs w:val="24"/>
          </w:rPr>
          <w:delText>&lt;iframe allowtransparency=true frameborder=0 scrolling=auto src="http://www.gurufocus.com/modules/stock/insider_trend.php?position=&amp;act=&amp;etf=SPY" width="500" height="330"&gt;&lt;/iframe&gt;</w:delText>
        </w:r>
      </w:del>
    </w:p>
    <w:p w:rsidR="00A65D37" w:rsidDel="00827DEB" w:rsidRDefault="009A69DF" w:rsidP="00827DEB">
      <w:pPr>
        <w:spacing w:after="240" w:line="240" w:lineRule="auto"/>
        <w:rPr>
          <w:del w:id="34" w:author="gurufocus" w:date="2013-11-26T14:57:00Z"/>
          <w:rFonts w:ascii="Times New Roman" w:hAnsi="Times New Roman" w:cs="Times New Roman"/>
          <w:sz w:val="24"/>
          <w:szCs w:val="24"/>
        </w:rPr>
        <w:pPrChange w:id="35" w:author="gurufocus" w:date="2013-11-26T14:57:00Z">
          <w:pPr>
            <w:spacing w:after="240" w:line="240" w:lineRule="auto"/>
          </w:pPr>
        </w:pPrChange>
      </w:pPr>
      <w:del w:id="36" w:author="gurufocus" w:date="2013-11-26T14:57:00Z">
        <w:r w:rsidRPr="009A69DF" w:rsidDel="00827DEB">
          <w:rPr>
            <w:rFonts w:ascii="Times New Roman" w:eastAsia="Times New Roman" w:hAnsi="Times New Roman" w:cs="Times New Roman"/>
            <w:sz w:val="24"/>
            <w:szCs w:val="24"/>
          </w:rPr>
          <w:delText xml:space="preserve">The latest trends of insider buying are updated daily at </w:delText>
        </w:r>
        <w:r w:rsidR="008138EA" w:rsidDel="00827DEB">
          <w:fldChar w:fldCharType="begin"/>
        </w:r>
        <w:r w:rsidR="008138EA" w:rsidDel="00827DEB">
          <w:delInstrText>HYPERLINK "http://www.gurufocus.com/InsiderBuy.php?position=trend"</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GuruFocus' Insider Trend page</w:delText>
        </w:r>
        <w:r w:rsidR="008138EA" w:rsidDel="00827DEB">
          <w:fldChar w:fldCharType="end"/>
        </w:r>
        <w:r w:rsidRPr="009A69DF" w:rsidDel="00827DEB">
          <w:rPr>
            <w:rFonts w:ascii="Times New Roman" w:eastAsia="Times New Roman" w:hAnsi="Times New Roman" w:cs="Times New Roman"/>
            <w:sz w:val="24"/>
            <w:szCs w:val="24"/>
          </w:rPr>
          <w:delText>. Data is updated hourly on this page. The insider trends of different sectors are also displayed in this page. The latest insider buying peak is at this page: September of 2011, when the market was at recent lows.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Conclusion:</w:delText>
        </w:r>
        <w:r w:rsidRPr="009A69DF" w:rsidDel="00827DEB">
          <w:rPr>
            <w:rFonts w:ascii="Times New Roman" w:eastAsia="Times New Roman" w:hAnsi="Times New Roman" w:cs="Times New Roman"/>
            <w:sz w:val="24"/>
            <w:szCs w:val="24"/>
          </w:rPr>
          <w:delText xml:space="preserve"> The stock market is not cheap as measured by long term valuation ratios. It is positioned for about </w:delText>
        </w:r>
        <w:r w:rsidR="00970880" w:rsidDel="00827DEB">
          <w:rPr>
            <w:rFonts w:ascii="Times New Roman" w:hAnsi="Times New Roman" w:cs="Times New Roman" w:hint="eastAsia"/>
            <w:sz w:val="24"/>
            <w:szCs w:val="24"/>
          </w:rPr>
          <w:delText>2</w:delText>
        </w:r>
        <w:r w:rsidRPr="009A69DF" w:rsidDel="00827DEB">
          <w:rPr>
            <w:rFonts w:ascii="Times New Roman" w:eastAsia="Times New Roman" w:hAnsi="Times New Roman" w:cs="Times New Roman"/>
            <w:sz w:val="24"/>
            <w:szCs w:val="24"/>
          </w:rPr>
          <w:delText>-</w:delText>
        </w:r>
        <w:r w:rsidR="00970880" w:rsidDel="00827DEB">
          <w:rPr>
            <w:rFonts w:ascii="Times New Roman" w:hAnsi="Times New Roman" w:cs="Times New Roman" w:hint="eastAsia"/>
            <w:sz w:val="24"/>
            <w:szCs w:val="24"/>
          </w:rPr>
          <w:delText>4</w:delText>
        </w:r>
        <w:r w:rsidRPr="009A69DF" w:rsidDel="00827DEB">
          <w:rPr>
            <w:rFonts w:ascii="Times New Roman" w:eastAsia="Times New Roman" w:hAnsi="Times New Roman" w:cs="Times New Roman"/>
            <w:sz w:val="24"/>
            <w:szCs w:val="24"/>
          </w:rPr>
          <w:delText>% of annual returns for the next decade. By watching the overall market valuations and the insider buying trends investors will have a better understanding of the risk and the opportunities. The best time to buy is when the market valuation is low, and insiders are enthusiastic about their own company's stocks.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Investment Strategies at Different Market Levels</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The Shiller P/E and the ratio of total market cap over GDP can serve as good guidance for investors in deciding their investment strategies at different market valuations. Historical market returns prove that when the market is fair or overvalued, it pays to be defensive. Companies with high quality business and strong balance sheet will provide better returns in this environment. When the market is cheap, beaten down companies with strong balance sheets can provide outsized returns.</w:delText>
        </w:r>
      </w:del>
    </w:p>
    <w:p w:rsidR="009A69DF" w:rsidRPr="009A69DF" w:rsidDel="00827DEB" w:rsidRDefault="009A69DF" w:rsidP="00827DEB">
      <w:pPr>
        <w:spacing w:after="240" w:line="240" w:lineRule="auto"/>
        <w:rPr>
          <w:del w:id="37" w:author="gurufocus" w:date="2013-11-26T14:57:00Z"/>
          <w:rFonts w:ascii="Times New Roman" w:hAnsi="Times New Roman" w:cs="Times New Roman"/>
          <w:sz w:val="24"/>
          <w:szCs w:val="24"/>
        </w:rPr>
        <w:pPrChange w:id="38" w:author="gurufocus" w:date="2013-11-26T14:57:00Z">
          <w:pPr>
            <w:spacing w:after="240" w:line="240" w:lineRule="auto"/>
          </w:pPr>
        </w:pPrChange>
      </w:pPr>
      <w:del w:id="39" w:author="gurufocus" w:date="2013-11-26T14:57:00Z">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b/>
            <w:bCs/>
            <w:sz w:val="24"/>
            <w:szCs w:val="24"/>
          </w:rPr>
          <w:delText>To summarize:</w:delText>
        </w:r>
        <w:r w:rsidRPr="009A69DF" w:rsidDel="00827DEB">
          <w:rPr>
            <w:rFonts w:ascii="Times New Roman" w:eastAsia="Times New Roman" w:hAnsi="Times New Roman" w:cs="Times New Roman"/>
            <w:sz w:val="24"/>
            <w:szCs w:val="24"/>
          </w:rPr>
          <w:br/>
        </w:r>
        <w:r w:rsidRPr="009A69DF" w:rsidDel="00827DEB">
          <w:rPr>
            <w:rFonts w:ascii="Times New Roman" w:eastAsia="Times New Roman" w:hAnsi="Times New Roman" w:cs="Times New Roman"/>
            <w:sz w:val="24"/>
            <w:szCs w:val="24"/>
          </w:rPr>
          <w:br/>
          <w:delText xml:space="preserve">1. When the market is fair valued or overvalued, buy high-quality companies such as those in the </w:delText>
        </w:r>
        <w:r w:rsidR="008138EA" w:rsidDel="00827DEB">
          <w:fldChar w:fldCharType="begin"/>
        </w:r>
        <w:r w:rsidR="008138EA" w:rsidDel="00827DEB">
          <w:delInstrText>HYPERLINK "http://www.gurufocus.com/BuffettMunger.php"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Buffett-Munger Screener</w:delText>
        </w:r>
        <w:r w:rsidR="008138EA" w:rsidDel="00827DEB">
          <w:fldChar w:fldCharType="end"/>
        </w:r>
        <w:r w:rsidRPr="009A69DF" w:rsidDel="00827DEB">
          <w:rPr>
            <w:rFonts w:ascii="Times New Roman" w:eastAsia="Times New Roman" w:hAnsi="Times New Roman" w:cs="Times New Roman"/>
            <w:sz w:val="24"/>
            <w:szCs w:val="24"/>
          </w:rPr>
          <w:delText>.</w:delText>
        </w:r>
        <w:r w:rsidRPr="009A69DF" w:rsidDel="00827DEB">
          <w:rPr>
            <w:rFonts w:ascii="Times New Roman" w:eastAsia="Times New Roman" w:hAnsi="Times New Roman" w:cs="Times New Roman"/>
            <w:sz w:val="24"/>
            <w:szCs w:val="24"/>
          </w:rPr>
          <w:br/>
          <w:delText xml:space="preserve">2. When the market is undervalued, buy low-risk beaten-down companies like those in the </w:delText>
        </w:r>
        <w:r w:rsidR="008138EA" w:rsidDel="00827DEB">
          <w:fldChar w:fldCharType="begin"/>
        </w:r>
        <w:r w:rsidR="008138EA" w:rsidDel="00827DEB">
          <w:delInstrText>HYPERLINK "http://www.gurufocus.com/grahamncav.php"</w:delInstrText>
        </w:r>
        <w:r w:rsidR="008138EA" w:rsidDel="00827DEB">
          <w:fldChar w:fldCharType="separate"/>
        </w:r>
        <w:r w:rsidRPr="009A69DF" w:rsidDel="00827DEB">
          <w:rPr>
            <w:rFonts w:ascii="Times New Roman" w:eastAsia="Times New Roman" w:hAnsi="Times New Roman" w:cs="Times New Roman"/>
            <w:color w:val="0000FF"/>
            <w:sz w:val="24"/>
            <w:szCs w:val="24"/>
            <w:u w:val="single"/>
          </w:rPr>
          <w:delText>Ben Graham Net-Net Screener</w:delText>
        </w:r>
        <w:r w:rsidR="008138EA" w:rsidDel="00827DEB">
          <w:fldChar w:fldCharType="end"/>
        </w:r>
        <w:r w:rsidRPr="009A69DF" w:rsidDel="00827DEB">
          <w:rPr>
            <w:rFonts w:ascii="Times New Roman" w:eastAsia="Times New Roman" w:hAnsi="Times New Roman" w:cs="Times New Roman"/>
            <w:sz w:val="24"/>
            <w:szCs w:val="24"/>
          </w:rPr>
          <w:delText>. Buy a basket of them and be diversified.</w:delText>
        </w:r>
        <w:r w:rsidRPr="009A69DF" w:rsidDel="00827DEB">
          <w:rPr>
            <w:rFonts w:ascii="Times New Roman" w:eastAsia="Times New Roman" w:hAnsi="Times New Roman" w:cs="Times New Roman"/>
            <w:sz w:val="24"/>
            <w:szCs w:val="24"/>
          </w:rPr>
          <w:br/>
          <w:delText>3. If market is way over valued, stay in cash. You may consider hedging or short.</w:delText>
        </w:r>
      </w:del>
    </w:p>
    <w:p w:rsidR="009A69DF" w:rsidRPr="009A69DF" w:rsidRDefault="009A69DF" w:rsidP="009A69DF">
      <w:pPr>
        <w:spacing w:after="0" w:line="240" w:lineRule="auto"/>
        <w:rPr>
          <w:rFonts w:ascii="Times New Roman" w:eastAsia="Times New Roman" w:hAnsi="Times New Roman" w:cs="Times New Roman"/>
          <w:sz w:val="24"/>
          <w:szCs w:val="24"/>
        </w:rPr>
      </w:pPr>
    </w:p>
    <w:p w:rsidR="007E5F7C" w:rsidRDefault="007E5F7C"/>
    <w:sectPr w:rsidR="007E5F7C" w:rsidSect="007E5F7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guru" w:date="2013-06-06T16:37:00Z" w:initials="g">
    <w:p w:rsidR="002A0527" w:rsidRDefault="002A0527">
      <w:pPr>
        <w:pStyle w:val="CommentText"/>
      </w:pPr>
      <w:r>
        <w:rPr>
          <w:rStyle w:val="CommentReference"/>
        </w:rPr>
        <w:annotationRef/>
      </w:r>
      <w:r>
        <w:t>Calculated for S&amp;P500 from Jan. 2012</w:t>
      </w:r>
    </w:p>
  </w:comment>
  <w:comment w:id="8" w:author="gurufocus" w:date="2013-06-06T14:11:00Z" w:initials="g">
    <w:p w:rsidR="009A75D5" w:rsidRDefault="009A75D5">
      <w:pPr>
        <w:pStyle w:val="CommentText"/>
      </w:pPr>
      <w:r>
        <w:rPr>
          <w:rStyle w:val="CommentReference"/>
        </w:rPr>
        <w:annotationRef/>
      </w:r>
      <w:r>
        <w:rPr>
          <w:rFonts w:hint="eastAsia"/>
        </w:rPr>
        <w:t xml:space="preserve">How to calculate this 20% gain? I copy and paste from the </w:t>
      </w:r>
      <w:r>
        <w:t>article</w:t>
      </w:r>
      <w:r>
        <w:rPr>
          <w:rFonts w:hint="eastAsia"/>
        </w:rPr>
        <w:t xml:space="preserve"> </w:t>
      </w:r>
      <w:r w:rsidRPr="009A75D5">
        <w:t>http://www.gurufocus.com/news/207231/market-valuations-and-expected-returns--feb-3-2013</w:t>
      </w:r>
    </w:p>
  </w:comment>
  <w:comment w:id="19" w:author="guru" w:date="2013-06-06T16:38:00Z" w:initials="g">
    <w:p w:rsidR="002A0527" w:rsidRDefault="002A0527">
      <w:pPr>
        <w:pStyle w:val="CommentText"/>
      </w:pPr>
      <w:r>
        <w:rPr>
          <w:rStyle w:val="CommentReference"/>
        </w:rPr>
        <w:annotationRef/>
      </w:r>
      <w:r>
        <w:t xml:space="preserve">This part needs to use the latest chart from John </w:t>
      </w:r>
      <w:proofErr w:type="spellStart"/>
      <w:r>
        <w:t>Hussman</w:t>
      </w:r>
      <w:proofErr w:type="spellEnd"/>
      <w:r>
        <w:t>. He publishes this at least once a month. Check his weekly comment.</w:t>
      </w:r>
    </w:p>
  </w:comment>
  <w:comment w:id="26" w:author="guru" w:date="2013-06-06T16:39:00Z" w:initials="g">
    <w:p w:rsidR="002A0527" w:rsidRDefault="002A0527">
      <w:pPr>
        <w:pStyle w:val="CommentText"/>
      </w:pPr>
      <w:r>
        <w:rPr>
          <w:rStyle w:val="CommentReference"/>
        </w:rPr>
        <w:annotationRef/>
      </w:r>
      <w:r>
        <w:t>This needs to the latest from GMO, too. You can find from their website.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E409F"/>
    <w:multiLevelType w:val="multilevel"/>
    <w:tmpl w:val="C26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9A69DF"/>
    <w:rsid w:val="000E7668"/>
    <w:rsid w:val="001A3C14"/>
    <w:rsid w:val="002A0527"/>
    <w:rsid w:val="00375F66"/>
    <w:rsid w:val="00422615"/>
    <w:rsid w:val="00555B7F"/>
    <w:rsid w:val="005A2705"/>
    <w:rsid w:val="00713136"/>
    <w:rsid w:val="007A4556"/>
    <w:rsid w:val="007E5F7C"/>
    <w:rsid w:val="008060AB"/>
    <w:rsid w:val="008138EA"/>
    <w:rsid w:val="00827DEB"/>
    <w:rsid w:val="008C0FE6"/>
    <w:rsid w:val="00946C11"/>
    <w:rsid w:val="00970880"/>
    <w:rsid w:val="0099279E"/>
    <w:rsid w:val="009A69DF"/>
    <w:rsid w:val="009A75D5"/>
    <w:rsid w:val="009F6ACF"/>
    <w:rsid w:val="00A65D37"/>
    <w:rsid w:val="00CA368F"/>
    <w:rsid w:val="00CB54F5"/>
    <w:rsid w:val="00D8467C"/>
    <w:rsid w:val="00DB09CD"/>
    <w:rsid w:val="00E35B85"/>
    <w:rsid w:val="00E8378E"/>
    <w:rsid w:val="00F03BB9"/>
    <w:rsid w:val="00F56E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F7C"/>
  </w:style>
  <w:style w:type="paragraph" w:styleId="Heading1">
    <w:name w:val="heading 1"/>
    <w:basedOn w:val="Normal"/>
    <w:next w:val="Normal"/>
    <w:link w:val="Heading1Char"/>
    <w:uiPriority w:val="9"/>
    <w:qFormat/>
    <w:rsid w:val="009A6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A69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69D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A69DF"/>
    <w:rPr>
      <w:color w:val="0000FF"/>
      <w:u w:val="single"/>
    </w:rPr>
  </w:style>
  <w:style w:type="character" w:styleId="Strong">
    <w:name w:val="Strong"/>
    <w:basedOn w:val="DefaultParagraphFont"/>
    <w:uiPriority w:val="22"/>
    <w:qFormat/>
    <w:rsid w:val="009A69DF"/>
    <w:rPr>
      <w:b/>
      <w:bCs/>
    </w:rPr>
  </w:style>
  <w:style w:type="character" w:customStyle="1" w:styleId="Heading1Char">
    <w:name w:val="Heading 1 Char"/>
    <w:basedOn w:val="DefaultParagraphFont"/>
    <w:link w:val="Heading1"/>
    <w:uiPriority w:val="9"/>
    <w:rsid w:val="009A69D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422615"/>
    <w:rPr>
      <w:color w:val="800080" w:themeColor="followedHyperlink"/>
      <w:u w:val="single"/>
    </w:rPr>
  </w:style>
  <w:style w:type="paragraph" w:styleId="BalloonText">
    <w:name w:val="Balloon Text"/>
    <w:basedOn w:val="Normal"/>
    <w:link w:val="BalloonTextChar"/>
    <w:uiPriority w:val="99"/>
    <w:semiHidden/>
    <w:unhideWhenUsed/>
    <w:rsid w:val="00422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615"/>
    <w:rPr>
      <w:rFonts w:ascii="Tahoma" w:hAnsi="Tahoma" w:cs="Tahoma"/>
      <w:sz w:val="16"/>
      <w:szCs w:val="16"/>
    </w:rPr>
  </w:style>
  <w:style w:type="character" w:styleId="CommentReference">
    <w:name w:val="annotation reference"/>
    <w:basedOn w:val="DefaultParagraphFont"/>
    <w:uiPriority w:val="99"/>
    <w:semiHidden/>
    <w:unhideWhenUsed/>
    <w:rsid w:val="009A75D5"/>
    <w:rPr>
      <w:sz w:val="16"/>
      <w:szCs w:val="16"/>
    </w:rPr>
  </w:style>
  <w:style w:type="paragraph" w:styleId="CommentText">
    <w:name w:val="annotation text"/>
    <w:basedOn w:val="Normal"/>
    <w:link w:val="CommentTextChar"/>
    <w:uiPriority w:val="99"/>
    <w:semiHidden/>
    <w:unhideWhenUsed/>
    <w:rsid w:val="009A75D5"/>
    <w:pPr>
      <w:spacing w:line="240" w:lineRule="auto"/>
    </w:pPr>
    <w:rPr>
      <w:sz w:val="20"/>
      <w:szCs w:val="20"/>
    </w:rPr>
  </w:style>
  <w:style w:type="character" w:customStyle="1" w:styleId="CommentTextChar">
    <w:name w:val="Comment Text Char"/>
    <w:basedOn w:val="DefaultParagraphFont"/>
    <w:link w:val="CommentText"/>
    <w:uiPriority w:val="99"/>
    <w:semiHidden/>
    <w:rsid w:val="009A75D5"/>
    <w:rPr>
      <w:sz w:val="20"/>
      <w:szCs w:val="20"/>
    </w:rPr>
  </w:style>
  <w:style w:type="paragraph" w:styleId="CommentSubject">
    <w:name w:val="annotation subject"/>
    <w:basedOn w:val="CommentText"/>
    <w:next w:val="CommentText"/>
    <w:link w:val="CommentSubjectChar"/>
    <w:uiPriority w:val="99"/>
    <w:semiHidden/>
    <w:unhideWhenUsed/>
    <w:rsid w:val="009A75D5"/>
    <w:rPr>
      <w:b/>
      <w:bCs/>
    </w:rPr>
  </w:style>
  <w:style w:type="character" w:customStyle="1" w:styleId="CommentSubjectChar">
    <w:name w:val="Comment Subject Char"/>
    <w:basedOn w:val="CommentTextChar"/>
    <w:link w:val="CommentSubject"/>
    <w:uiPriority w:val="99"/>
    <w:semiHidden/>
    <w:rsid w:val="009A75D5"/>
    <w:rPr>
      <w:b/>
      <w:bCs/>
    </w:rPr>
  </w:style>
</w:styles>
</file>

<file path=word/webSettings.xml><?xml version="1.0" encoding="utf-8"?>
<w:webSettings xmlns:r="http://schemas.openxmlformats.org/officeDocument/2006/relationships" xmlns:w="http://schemas.openxmlformats.org/wordprocessingml/2006/main">
  <w:divs>
    <w:div w:id="553125243">
      <w:bodyDiv w:val="1"/>
      <w:marLeft w:val="0"/>
      <w:marRight w:val="0"/>
      <w:marTop w:val="0"/>
      <w:marBottom w:val="0"/>
      <w:divBdr>
        <w:top w:val="none" w:sz="0" w:space="0" w:color="auto"/>
        <w:left w:val="none" w:sz="0" w:space="0" w:color="auto"/>
        <w:bottom w:val="none" w:sz="0" w:space="0" w:color="auto"/>
        <w:right w:val="none" w:sz="0" w:space="0" w:color="auto"/>
      </w:divBdr>
    </w:div>
    <w:div w:id="1142161968">
      <w:bodyDiv w:val="1"/>
      <w:marLeft w:val="0"/>
      <w:marRight w:val="0"/>
      <w:marTop w:val="0"/>
      <w:marBottom w:val="0"/>
      <w:divBdr>
        <w:top w:val="none" w:sz="0" w:space="0" w:color="auto"/>
        <w:left w:val="none" w:sz="0" w:space="0" w:color="auto"/>
        <w:bottom w:val="none" w:sz="0" w:space="0" w:color="auto"/>
        <w:right w:val="none" w:sz="0" w:space="0" w:color="auto"/>
      </w:divBdr>
      <w:divsChild>
        <w:div w:id="1946226154">
          <w:marLeft w:val="0"/>
          <w:marRight w:val="0"/>
          <w:marTop w:val="0"/>
          <w:marBottom w:val="0"/>
          <w:divBdr>
            <w:top w:val="none" w:sz="0" w:space="0" w:color="auto"/>
            <w:left w:val="none" w:sz="0" w:space="0" w:color="auto"/>
            <w:bottom w:val="none" w:sz="0" w:space="0" w:color="auto"/>
            <w:right w:val="none" w:sz="0" w:space="0" w:color="auto"/>
          </w:divBdr>
        </w:div>
      </w:divsChild>
    </w:div>
    <w:div w:id="1170869960">
      <w:bodyDiv w:val="1"/>
      <w:marLeft w:val="0"/>
      <w:marRight w:val="0"/>
      <w:marTop w:val="0"/>
      <w:marBottom w:val="0"/>
      <w:divBdr>
        <w:top w:val="none" w:sz="0" w:space="0" w:color="auto"/>
        <w:left w:val="none" w:sz="0" w:space="0" w:color="auto"/>
        <w:bottom w:val="none" w:sz="0" w:space="0" w:color="auto"/>
        <w:right w:val="none" w:sz="0" w:space="0" w:color="auto"/>
      </w:divBdr>
      <w:divsChild>
        <w:div w:id="1591768958">
          <w:marLeft w:val="0"/>
          <w:marRight w:val="0"/>
          <w:marTop w:val="0"/>
          <w:marBottom w:val="0"/>
          <w:divBdr>
            <w:top w:val="none" w:sz="0" w:space="0" w:color="auto"/>
            <w:left w:val="none" w:sz="0" w:space="0" w:color="auto"/>
            <w:bottom w:val="none" w:sz="0" w:space="0" w:color="auto"/>
            <w:right w:val="none" w:sz="0" w:space="0" w:color="auto"/>
          </w:divBdr>
        </w:div>
      </w:divsChild>
    </w:div>
    <w:div w:id="1488671875">
      <w:bodyDiv w:val="1"/>
      <w:marLeft w:val="0"/>
      <w:marRight w:val="0"/>
      <w:marTop w:val="0"/>
      <w:marBottom w:val="0"/>
      <w:divBdr>
        <w:top w:val="none" w:sz="0" w:space="0" w:color="auto"/>
        <w:left w:val="none" w:sz="0" w:space="0" w:color="auto"/>
        <w:bottom w:val="none" w:sz="0" w:space="0" w:color="auto"/>
        <w:right w:val="none" w:sz="0" w:space="0" w:color="auto"/>
      </w:divBdr>
      <w:divsChild>
        <w:div w:id="1939874155">
          <w:marLeft w:val="0"/>
          <w:marRight w:val="0"/>
          <w:marTop w:val="0"/>
          <w:marBottom w:val="0"/>
          <w:divBdr>
            <w:top w:val="none" w:sz="0" w:space="0" w:color="auto"/>
            <w:left w:val="none" w:sz="0" w:space="0" w:color="auto"/>
            <w:bottom w:val="none" w:sz="0" w:space="0" w:color="auto"/>
            <w:right w:val="none" w:sz="0" w:space="0" w:color="auto"/>
          </w:divBdr>
        </w:div>
      </w:divsChild>
    </w:div>
    <w:div w:id="2125884576">
      <w:bodyDiv w:val="1"/>
      <w:marLeft w:val="0"/>
      <w:marRight w:val="0"/>
      <w:marTop w:val="0"/>
      <w:marBottom w:val="0"/>
      <w:divBdr>
        <w:top w:val="none" w:sz="0" w:space="0" w:color="auto"/>
        <w:left w:val="none" w:sz="0" w:space="0" w:color="auto"/>
        <w:bottom w:val="none" w:sz="0" w:space="0" w:color="auto"/>
        <w:right w:val="none" w:sz="0" w:space="0" w:color="auto"/>
      </w:divBdr>
      <w:divsChild>
        <w:div w:id="137455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gurufocus</dc:creator>
  <cp:lastModifiedBy>gurufocus</cp:lastModifiedBy>
  <cp:revision>2</cp:revision>
  <dcterms:created xsi:type="dcterms:W3CDTF">2013-11-26T20:57:00Z</dcterms:created>
  <dcterms:modified xsi:type="dcterms:W3CDTF">2013-11-26T20:57:00Z</dcterms:modified>
</cp:coreProperties>
</file>